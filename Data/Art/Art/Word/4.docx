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7E2" w:rsidRDefault="00BC07E2" w:rsidP="00BC07E2">
      <w:pPr>
        <w:pStyle w:val="Heading1"/>
      </w:pPr>
      <w:r>
        <w:t xml:space="preserve">9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Penurun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</w:p>
    <w:p w:rsidR="00BC07E2" w:rsidRDefault="00BC07E2" w:rsidP="00BC07E2">
      <w:pPr>
        <w:pStyle w:val="NormalWeb"/>
      </w:pPr>
      <w:bookmarkStart w:id="0" w:name="_GoBack"/>
      <w:bookmarkEnd w:id="0"/>
    </w:p>
    <w:p w:rsidR="00BC07E2" w:rsidRDefault="00BC07E2" w:rsidP="00BC07E2">
      <w:pPr>
        <w:pStyle w:val="NormalWeb"/>
      </w:pPr>
      <w:proofErr w:type="spellStart"/>
      <w:proofErr w:type="gram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, </w:t>
      </w:r>
      <w:hyperlink r:id="rId5" w:tgtFrame="_blank" w:history="1">
        <w:proofErr w:type="spellStart"/>
        <w:r>
          <w:rPr>
            <w:rStyle w:val="Strong"/>
          </w:rPr>
          <w:t>berenang</w:t>
        </w:r>
        <w:proofErr w:type="spellEnd"/>
      </w:hyperlink>
      <w:r>
        <w:t xml:space="preserve">, </w:t>
      </w:r>
      <w:proofErr w:type="spellStart"/>
      <w:r>
        <w:t>dan</w:t>
      </w:r>
      <w:proofErr w:type="spellEnd"/>
      <w:r>
        <w:t xml:space="preserve"> </w:t>
      </w:r>
      <w:hyperlink r:id="rId6" w:tgtFrame="_blank" w:history="1">
        <w:proofErr w:type="spellStart"/>
        <w:r>
          <w:rPr>
            <w:rStyle w:val="Hyperlink"/>
            <w:b/>
            <w:bCs/>
          </w:rPr>
          <w:t>bersepeda</w:t>
        </w:r>
        <w:proofErr w:type="spellEnd"/>
      </w:hyperlink>
      <w:r>
        <w:rPr>
          <w:rStyle w:val="Strong"/>
        </w:rPr>
        <w:t>,</w:t>
      </w:r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kunjung</w:t>
      </w:r>
      <w:proofErr w:type="spellEnd"/>
      <w:r>
        <w:t xml:space="preserve"> </w:t>
      </w:r>
      <w:proofErr w:type="spellStart"/>
      <w:r>
        <w:t>turun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diimbangi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pengonsumsian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Pemilihan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hyperlink r:id="rId7" w:tgtFrame="_blank" w:history="1">
        <w:proofErr w:type="spellStart"/>
        <w:r>
          <w:rPr>
            <w:rStyle w:val="Strong"/>
          </w:rPr>
          <w:t>menurunkan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berat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badan</w:t>
        </w:r>
        <w:proofErr w:type="spellEnd"/>
      </w:hyperlink>
      <w:r>
        <w:t>.</w:t>
      </w:r>
      <w:proofErr w:type="gramEnd"/>
      <w:r>
        <w:t xml:space="preserve"> </w:t>
      </w:r>
      <w:proofErr w:type="gramStart"/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hyperlink r:id="rId8" w:tgtFrame="_blank" w:history="1">
        <w:proofErr w:type="spellStart"/>
        <w:r>
          <w:rPr>
            <w:rStyle w:val="Strong"/>
          </w:rPr>
          <w:t>menurunkan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berat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badan</w:t>
        </w:r>
        <w:proofErr w:type="spellEnd"/>
      </w:hyperlink>
      <w:r>
        <w:t>.</w:t>
      </w:r>
      <w:proofErr w:type="gramEnd"/>
      <w:r>
        <w:t xml:space="preserve"> </w:t>
      </w:r>
      <w:proofErr w:type="spellStart"/>
      <w:proofErr w:type="gramStart"/>
      <w:r>
        <w:t>Makanan-makanan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segudang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langsing</w:t>
      </w:r>
      <w:proofErr w:type="spellEnd"/>
      <w:r>
        <w:t>.</w:t>
      </w:r>
      <w:proofErr w:type="gram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sajakah</w:t>
      </w:r>
      <w:proofErr w:type="spellEnd"/>
      <w:r>
        <w:t xml:space="preserve"> </w:t>
      </w:r>
      <w:proofErr w:type="spellStart"/>
      <w:r>
        <w:t>itu</w:t>
      </w:r>
      <w:proofErr w:type="spellEnd"/>
      <w:r>
        <w:t>?</w:t>
      </w:r>
    </w:p>
    <w:p w:rsidR="00BC07E2" w:rsidRDefault="00BC07E2" w:rsidP="00BC07E2">
      <w:pPr>
        <w:pStyle w:val="Heading2"/>
        <w:pBdr>
          <w:bottom w:val="dotted" w:sz="6" w:space="0" w:color="auto"/>
        </w:pBd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Makanan-makanan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efektif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menurunkan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badan</w:t>
      </w:r>
      <w:proofErr w:type="spellEnd"/>
    </w:p>
    <w:p w:rsidR="00BC07E2" w:rsidRDefault="00BC07E2" w:rsidP="00BC07E2">
      <w:pPr>
        <w:pStyle w:val="NormalWeb"/>
      </w:pPr>
      <w:r>
        <w:rPr>
          <w:rStyle w:val="Strong"/>
          <w:rFonts w:ascii="Arial" w:hAnsi="Arial" w:cs="Arial"/>
          <w:color w:val="003366"/>
          <w:sz w:val="23"/>
          <w:szCs w:val="23"/>
        </w:rPr>
        <w:t>1. Oat</w:t>
      </w:r>
      <w:r>
        <w:br/>
      </w:r>
      <w:proofErr w:type="spellStart"/>
      <w:r>
        <w:t>Oat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gandum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Mengonsumsi</w:t>
      </w:r>
      <w:proofErr w:type="spellEnd"/>
      <w:r>
        <w:t xml:space="preserve"> </w:t>
      </w:r>
      <w:proofErr w:type="spellStart"/>
      <w:r>
        <w:t>semangkuk</w:t>
      </w:r>
      <w:proofErr w:type="spellEnd"/>
      <w:r>
        <w:t xml:space="preserve"> oat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sarapan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kenyang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metabolisme</w:t>
      </w:r>
      <w:proofErr w:type="spellEnd"/>
      <w:r>
        <w:t>.</w:t>
      </w:r>
    </w:p>
    <w:p w:rsidR="00BC07E2" w:rsidRDefault="00BC07E2" w:rsidP="00BC07E2">
      <w:pPr>
        <w:pStyle w:val="NormalWeb"/>
      </w:pPr>
      <w:proofErr w:type="gramStart"/>
      <w:r>
        <w:rPr>
          <w:rStyle w:val="Strong"/>
          <w:rFonts w:ascii="Arial" w:hAnsi="Arial" w:cs="Arial"/>
          <w:color w:val="003366"/>
          <w:sz w:val="23"/>
          <w:szCs w:val="23"/>
        </w:rPr>
        <w:t xml:space="preserve">2. </w:t>
      </w:r>
      <w:proofErr w:type="spellStart"/>
      <w:r>
        <w:rPr>
          <w:rStyle w:val="Strong"/>
          <w:rFonts w:ascii="Arial" w:hAnsi="Arial" w:cs="Arial"/>
          <w:color w:val="003366"/>
          <w:sz w:val="23"/>
          <w:szCs w:val="23"/>
        </w:rPr>
        <w:t>Alpukat</w:t>
      </w:r>
      <w:proofErr w:type="spellEnd"/>
      <w:r>
        <w:br/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libatkanlah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hyperlink r:id="rId9" w:tgtFrame="_blank" w:history="1">
        <w:proofErr w:type="spellStart"/>
        <w:r>
          <w:rPr>
            <w:rStyle w:val="Strong"/>
          </w:rPr>
          <w:t>buah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alpukat</w:t>
        </w:r>
        <w:proofErr w:type="spellEnd"/>
      </w:hyperlink>
      <w:r>
        <w:t>.</w:t>
      </w:r>
      <w:proofErr w:type="gramEnd"/>
      <w:r>
        <w:t xml:space="preserve"> </w:t>
      </w:r>
      <w:proofErr w:type="spellStart"/>
      <w:proofErr w:type="gramStart"/>
      <w:r>
        <w:t>Buah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oat.</w:t>
      </w:r>
      <w:proofErr w:type="gramEnd"/>
      <w:r>
        <w:t xml:space="preserve"> </w:t>
      </w:r>
      <w:proofErr w:type="spellStart"/>
      <w:proofErr w:type="gramStart"/>
      <w:r>
        <w:t>Makan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alpukat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menyehatkan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pencernaan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rasa </w:t>
      </w:r>
      <w:proofErr w:type="spellStart"/>
      <w:r>
        <w:t>kenyang</w:t>
      </w:r>
      <w:proofErr w:type="spellEnd"/>
      <w:r>
        <w:t xml:space="preserve"> yang lama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>.</w:t>
      </w:r>
      <w:proofErr w:type="gramEnd"/>
    </w:p>
    <w:p w:rsidR="00BC07E2" w:rsidRDefault="00BC07E2" w:rsidP="00BC07E2">
      <w:pPr>
        <w:pStyle w:val="NormalWeb"/>
      </w:pPr>
      <w:proofErr w:type="gramStart"/>
      <w:r>
        <w:rPr>
          <w:rStyle w:val="Strong"/>
          <w:rFonts w:ascii="Arial" w:hAnsi="Arial" w:cs="Arial"/>
          <w:color w:val="003366"/>
          <w:sz w:val="23"/>
          <w:szCs w:val="23"/>
        </w:rPr>
        <w:t xml:space="preserve">3. </w:t>
      </w:r>
      <w:proofErr w:type="spellStart"/>
      <w:r>
        <w:rPr>
          <w:rStyle w:val="Strong"/>
          <w:rFonts w:ascii="Arial" w:hAnsi="Arial" w:cs="Arial"/>
          <w:color w:val="003366"/>
          <w:sz w:val="23"/>
          <w:szCs w:val="23"/>
        </w:rPr>
        <w:t>Telur</w:t>
      </w:r>
      <w:proofErr w:type="spellEnd"/>
      <w:r>
        <w:br/>
      </w:r>
      <w:proofErr w:type="spellStart"/>
      <w:r>
        <w:t>Telur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Studi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kalori</w:t>
      </w:r>
      <w:proofErr w:type="spellEnd"/>
      <w:r>
        <w:t>.</w:t>
      </w:r>
      <w:proofErr w:type="gramEnd"/>
    </w:p>
    <w:p w:rsidR="00BC07E2" w:rsidRDefault="00BC07E2" w:rsidP="00BC07E2">
      <w:pPr>
        <w:pStyle w:val="NormalWeb"/>
        <w:rPr>
          <w:ins w:id="1" w:author="Unknown"/>
        </w:rPr>
      </w:pPr>
      <w:ins w:id="2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4.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Cokelat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Hitam</w:t>
        </w:r>
        <w:proofErr w:type="spellEnd"/>
        <w:r>
          <w:br/>
        </w:r>
        <w:proofErr w:type="spellStart"/>
        <w:r>
          <w:t>Cokelat</w:t>
        </w:r>
        <w:proofErr w:type="spellEnd"/>
        <w:r>
          <w:t xml:space="preserve"> </w:t>
        </w:r>
        <w:proofErr w:type="spellStart"/>
        <w:r>
          <w:t>hitam</w:t>
        </w:r>
        <w:proofErr w:type="spellEnd"/>
        <w:r>
          <w:t xml:space="preserve"> </w:t>
        </w:r>
        <w:proofErr w:type="spellStart"/>
        <w:r>
          <w:t>diketahui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menurunkan</w:t>
        </w:r>
        <w:proofErr w:type="spellEnd"/>
        <w:r>
          <w:t xml:space="preserve"> </w:t>
        </w:r>
        <w:proofErr w:type="spellStart"/>
        <w:r>
          <w:t>berat</w:t>
        </w:r>
        <w:proofErr w:type="spellEnd"/>
        <w:r>
          <w:t xml:space="preserve"> </w:t>
        </w:r>
        <w:proofErr w:type="spellStart"/>
        <w:r>
          <w:t>badan</w:t>
        </w:r>
        <w:proofErr w:type="spellEnd"/>
        <w:r>
          <w:t xml:space="preserve"> </w:t>
        </w:r>
        <w:proofErr w:type="spellStart"/>
        <w:r>
          <w:t>karena</w:t>
        </w:r>
        <w:proofErr w:type="spellEnd"/>
        <w:r>
          <w:t xml:space="preserve"> </w:t>
        </w:r>
        <w:proofErr w:type="spellStart"/>
        <w:r>
          <w:t>mengandung</w:t>
        </w:r>
        <w:proofErr w:type="spellEnd"/>
        <w:r>
          <w:t xml:space="preserve"> </w:t>
        </w:r>
        <w:proofErr w:type="spellStart"/>
        <w:r>
          <w:t>kokoa</w:t>
        </w:r>
        <w:proofErr w:type="spellEnd"/>
        <w:r>
          <w:t xml:space="preserve"> </w:t>
        </w:r>
        <w:proofErr w:type="spellStart"/>
        <w:r>
          <w:t>berkualitas</w:t>
        </w:r>
        <w:proofErr w:type="spellEnd"/>
        <w:r>
          <w:t xml:space="preserve"> </w:t>
        </w:r>
        <w:proofErr w:type="spellStart"/>
        <w:r>
          <w:t>tinggi</w:t>
        </w:r>
        <w:proofErr w:type="spellEnd"/>
        <w:r>
          <w:t xml:space="preserve"> yang kaya </w:t>
        </w:r>
        <w:proofErr w:type="spellStart"/>
        <w:proofErr w:type="gramStart"/>
        <w:r>
          <w:t>akan</w:t>
        </w:r>
        <w:proofErr w:type="spellEnd"/>
        <w:proofErr w:type="gramEnd"/>
        <w:r>
          <w:t xml:space="preserve"> </w:t>
        </w:r>
        <w:proofErr w:type="spellStart"/>
        <w:r>
          <w:t>antioksidan</w:t>
        </w:r>
        <w:proofErr w:type="spellEnd"/>
        <w:r>
          <w:t>.</w:t>
        </w:r>
      </w:ins>
    </w:p>
    <w:p w:rsidR="00BC07E2" w:rsidRDefault="00BC07E2" w:rsidP="00BC07E2">
      <w:pPr>
        <w:pStyle w:val="NormalWeb"/>
        <w:rPr>
          <w:ins w:id="3" w:author="Unknown"/>
        </w:rPr>
      </w:pPr>
      <w:proofErr w:type="gramStart"/>
      <w:ins w:id="4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5.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Ikan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Salmon</w:t>
        </w:r>
        <w:r>
          <w:br/>
        </w:r>
        <w:proofErr w:type="spellStart"/>
        <w:r>
          <w:t>Walaupun</w:t>
        </w:r>
        <w:proofErr w:type="spellEnd"/>
        <w:r>
          <w:t xml:space="preserve"> </w:t>
        </w:r>
        <w:proofErr w:type="spellStart"/>
        <w:r>
          <w:t>mengandung</w:t>
        </w:r>
        <w:proofErr w:type="spellEnd"/>
        <w:r>
          <w:t xml:space="preserve"> </w:t>
        </w:r>
        <w:proofErr w:type="spellStart"/>
        <w:r>
          <w:t>lemak</w:t>
        </w:r>
        <w:proofErr w:type="spellEnd"/>
        <w:r>
          <w:t xml:space="preserve"> yang </w:t>
        </w:r>
        <w:proofErr w:type="spellStart"/>
        <w:r>
          <w:t>cukup</w:t>
        </w:r>
        <w:proofErr w:type="spellEnd"/>
        <w:r>
          <w:t xml:space="preserve"> </w:t>
        </w:r>
        <w:proofErr w:type="spellStart"/>
        <w:r>
          <w:t>tinggi</w:t>
        </w:r>
        <w:proofErr w:type="spellEnd"/>
        <w:r>
          <w:t xml:space="preserve">, </w:t>
        </w:r>
        <w:proofErr w:type="spellStart"/>
        <w:r>
          <w:t>ikan</w:t>
        </w:r>
        <w:proofErr w:type="spellEnd"/>
        <w:r>
          <w:t xml:space="preserve"> salmon </w:t>
        </w:r>
        <w:proofErr w:type="spellStart"/>
        <w:r>
          <w:t>sangat</w:t>
        </w:r>
        <w:proofErr w:type="spellEnd"/>
        <w:r>
          <w:t xml:space="preserve"> </w:t>
        </w:r>
        <w:proofErr w:type="spellStart"/>
        <w:r>
          <w:t>efektif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penurunan</w:t>
        </w:r>
        <w:proofErr w:type="spellEnd"/>
        <w:r>
          <w:t xml:space="preserve"> </w:t>
        </w:r>
        <w:proofErr w:type="spellStart"/>
        <w:r>
          <w:t>berat</w:t>
        </w:r>
        <w:proofErr w:type="spellEnd"/>
        <w:r>
          <w:t xml:space="preserve"> </w:t>
        </w:r>
        <w:proofErr w:type="spellStart"/>
        <w:r>
          <w:t>badan</w:t>
        </w:r>
        <w:proofErr w:type="spellEnd"/>
        <w:r>
          <w:t xml:space="preserve"> </w:t>
        </w:r>
        <w:proofErr w:type="spellStart"/>
        <w:r>
          <w:t>berkat</w:t>
        </w:r>
        <w:proofErr w:type="spellEnd"/>
        <w:r>
          <w:t xml:space="preserve"> </w:t>
        </w:r>
        <w:proofErr w:type="spellStart"/>
        <w:r>
          <w:t>tingginya</w:t>
        </w:r>
        <w:proofErr w:type="spellEnd"/>
        <w:r>
          <w:t xml:space="preserve"> </w:t>
        </w:r>
        <w:proofErr w:type="spellStart"/>
        <w:r>
          <w:t>kandungan</w:t>
        </w:r>
        <w:proofErr w:type="spellEnd"/>
        <w:r>
          <w:t xml:space="preserve"> </w:t>
        </w:r>
        <w:proofErr w:type="spellStart"/>
        <w:r>
          <w:t>asam</w:t>
        </w:r>
        <w:proofErr w:type="spellEnd"/>
        <w:r>
          <w:t xml:space="preserve"> </w:t>
        </w:r>
        <w:proofErr w:type="spellStart"/>
        <w:r>
          <w:t>lemak</w:t>
        </w:r>
        <w:proofErr w:type="spellEnd"/>
        <w:r>
          <w:t xml:space="preserve"> omega-3.</w:t>
        </w:r>
        <w:proofErr w:type="gramEnd"/>
      </w:ins>
    </w:p>
    <w:p w:rsidR="00BC07E2" w:rsidRDefault="00BC07E2" w:rsidP="00BC07E2">
      <w:pPr>
        <w:pStyle w:val="NormalWeb"/>
        <w:rPr>
          <w:ins w:id="5" w:author="Unknown"/>
        </w:rPr>
      </w:pPr>
      <w:proofErr w:type="gramStart"/>
      <w:ins w:id="6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6.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Brokoli</w:t>
        </w:r>
        <w:proofErr w:type="spellEnd"/>
        <w:r>
          <w:br/>
        </w:r>
        <w:proofErr w:type="spellStart"/>
        <w:r>
          <w:t>Selain</w:t>
        </w:r>
        <w:proofErr w:type="spellEnd"/>
        <w:r>
          <w:t xml:space="preserve"> </w:t>
        </w:r>
        <w:proofErr w:type="spellStart"/>
        <w:r>
          <w:t>bermanfaat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mencegah</w:t>
        </w:r>
        <w:proofErr w:type="spellEnd"/>
        <w:r>
          <w:t xml:space="preserve"> </w:t>
        </w:r>
        <w:proofErr w:type="spellStart"/>
        <w:r>
          <w:t>kanker</w:t>
        </w:r>
        <w:proofErr w:type="spellEnd"/>
        <w:r>
          <w:t xml:space="preserve">, </w:t>
        </w:r>
        <w:r>
          <w:fldChar w:fldCharType="begin"/>
        </w:r>
        <w:r>
          <w:instrText xml:space="preserve"> HYPERLINK "http://artikelkesehatan99.com/10-manfaat-brokoli-bagi-kesehatan/" \t "_blank" </w:instrText>
        </w:r>
        <w:r>
          <w:fldChar w:fldCharType="separate"/>
        </w:r>
        <w:proofErr w:type="spellStart"/>
        <w:r>
          <w:rPr>
            <w:rStyle w:val="Strong"/>
          </w:rPr>
          <w:t>brokoli</w:t>
        </w:r>
        <w:proofErr w:type="spellEnd"/>
        <w:r>
          <w:fldChar w:fldCharType="end"/>
        </w:r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mengandung</w:t>
        </w:r>
        <w:proofErr w:type="spellEnd"/>
        <w:r>
          <w:t xml:space="preserve"> </w:t>
        </w:r>
        <w:proofErr w:type="spellStart"/>
        <w:r>
          <w:t>serat</w:t>
        </w:r>
        <w:proofErr w:type="spellEnd"/>
        <w:r>
          <w:t xml:space="preserve"> yang </w:t>
        </w:r>
        <w:proofErr w:type="spellStart"/>
        <w:r>
          <w:t>tinggi</w:t>
        </w:r>
        <w:proofErr w:type="spellEnd"/>
        <w:r>
          <w:t xml:space="preserve">, di </w:t>
        </w:r>
        <w:proofErr w:type="spellStart"/>
        <w:r>
          <w:t>mana</w:t>
        </w:r>
        <w:proofErr w:type="spellEnd"/>
        <w:r>
          <w:t xml:space="preserve"> </w:t>
        </w:r>
        <w:proofErr w:type="spellStart"/>
        <w:r>
          <w:t>bermanfaat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mencegah</w:t>
        </w:r>
        <w:proofErr w:type="spellEnd"/>
        <w:r>
          <w:t xml:space="preserve"> </w:t>
        </w:r>
        <w:proofErr w:type="spellStart"/>
        <w:r>
          <w:t>kenaikan</w:t>
        </w:r>
        <w:proofErr w:type="spellEnd"/>
        <w:r>
          <w:t xml:space="preserve"> </w:t>
        </w:r>
        <w:proofErr w:type="spellStart"/>
        <w:r>
          <w:t>berat</w:t>
        </w:r>
        <w:proofErr w:type="spellEnd"/>
        <w:r>
          <w:t xml:space="preserve"> </w:t>
        </w:r>
        <w:proofErr w:type="spellStart"/>
        <w:r>
          <w:t>badan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t>Brokoli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menurunkan</w:t>
        </w:r>
        <w:proofErr w:type="spellEnd"/>
        <w:r>
          <w:t xml:space="preserve"> </w:t>
        </w:r>
        <w:proofErr w:type="spellStart"/>
        <w:r>
          <w:t>kolesterol</w:t>
        </w:r>
        <w:proofErr w:type="spellEnd"/>
        <w:r>
          <w:t xml:space="preserve"> </w:t>
        </w:r>
        <w:proofErr w:type="spellStart"/>
        <w:r>
          <w:t>sehingga</w:t>
        </w:r>
        <w:proofErr w:type="spellEnd"/>
        <w:r>
          <w:t xml:space="preserve"> </w:t>
        </w:r>
        <w:proofErr w:type="spellStart"/>
        <w:r>
          <w:t>berdampak</w:t>
        </w:r>
        <w:proofErr w:type="spellEnd"/>
        <w:r>
          <w:t xml:space="preserve"> </w:t>
        </w:r>
        <w:proofErr w:type="spellStart"/>
        <w:r>
          <w:t>positif</w:t>
        </w:r>
        <w:proofErr w:type="spellEnd"/>
        <w:r>
          <w:t xml:space="preserve"> </w:t>
        </w:r>
        <w:proofErr w:type="spellStart"/>
        <w:r>
          <w:t>pada</w:t>
        </w:r>
        <w:proofErr w:type="spellEnd"/>
        <w:r>
          <w:t xml:space="preserve"> </w:t>
        </w:r>
        <w:proofErr w:type="spellStart"/>
        <w:r>
          <w:t>jantung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>.</w:t>
        </w:r>
        <w:proofErr w:type="gramEnd"/>
      </w:ins>
    </w:p>
    <w:p w:rsidR="00BC07E2" w:rsidRDefault="00BC07E2" w:rsidP="00BC07E2">
      <w:pPr>
        <w:pStyle w:val="NormalWeb"/>
        <w:rPr>
          <w:ins w:id="7" w:author="Unknown"/>
        </w:rPr>
      </w:pPr>
      <w:proofErr w:type="gramStart"/>
      <w:ins w:id="8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7.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Beras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Merah</w:t>
        </w:r>
        <w:proofErr w:type="spellEnd"/>
        <w:r>
          <w:br/>
        </w:r>
        <w:proofErr w:type="spellStart"/>
        <w:r>
          <w:t>Apabila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memang</w:t>
        </w:r>
        <w:proofErr w:type="spellEnd"/>
        <w:r>
          <w:t xml:space="preserve"> </w:t>
        </w:r>
        <w:proofErr w:type="spellStart"/>
        <w:r>
          <w:t>berniat</w:t>
        </w:r>
        <w:proofErr w:type="spellEnd"/>
        <w:r>
          <w:t xml:space="preserve"> </w:t>
        </w:r>
        <w:proofErr w:type="spellStart"/>
        <w:r>
          <w:t>menurunkan</w:t>
        </w:r>
        <w:proofErr w:type="spellEnd"/>
        <w:r>
          <w:t xml:space="preserve"> </w:t>
        </w:r>
        <w:proofErr w:type="spellStart"/>
        <w:r>
          <w:t>berat</w:t>
        </w:r>
        <w:proofErr w:type="spellEnd"/>
        <w:r>
          <w:t xml:space="preserve"> </w:t>
        </w:r>
        <w:proofErr w:type="spellStart"/>
        <w:r>
          <w:t>badan</w:t>
        </w:r>
        <w:proofErr w:type="spellEnd"/>
        <w:r>
          <w:t xml:space="preserve">, </w:t>
        </w:r>
        <w:proofErr w:type="spellStart"/>
        <w:r>
          <w:t>pilihlah</w:t>
        </w:r>
        <w:proofErr w:type="spellEnd"/>
        <w:r>
          <w:t xml:space="preserve"> </w:t>
        </w:r>
        <w:r>
          <w:fldChar w:fldCharType="begin"/>
        </w:r>
        <w:r>
          <w:instrText xml:space="preserve"> HYPERLINK "http://artikelkesehatan99.com/6-manfaat-beras-merah-bagi-kesehatan-tubuh/" \t "_blank" </w:instrText>
        </w:r>
        <w:r>
          <w:fldChar w:fldCharType="separate"/>
        </w:r>
        <w:proofErr w:type="spellStart"/>
        <w:r>
          <w:rPr>
            <w:rStyle w:val="Strong"/>
          </w:rPr>
          <w:t>beras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merah</w:t>
        </w:r>
        <w:proofErr w:type="spellEnd"/>
        <w:r>
          <w:fldChar w:fldCharType="end"/>
        </w:r>
        <w:r>
          <w:t xml:space="preserve"> </w:t>
        </w:r>
        <w:proofErr w:type="spellStart"/>
        <w:r>
          <w:t>sebagai</w:t>
        </w:r>
        <w:proofErr w:type="spellEnd"/>
        <w:r>
          <w:t xml:space="preserve"> </w:t>
        </w:r>
        <w:proofErr w:type="spellStart"/>
        <w:r>
          <w:t>makanan</w:t>
        </w:r>
        <w:proofErr w:type="spellEnd"/>
        <w:r>
          <w:t xml:space="preserve"> </w:t>
        </w:r>
        <w:proofErr w:type="spellStart"/>
        <w:r>
          <w:lastRenderedPageBreak/>
          <w:t>utama</w:t>
        </w:r>
        <w:proofErr w:type="spellEnd"/>
        <w:r>
          <w:t xml:space="preserve"> </w:t>
        </w:r>
        <w:proofErr w:type="spellStart"/>
        <w:r>
          <w:t>ketimbang</w:t>
        </w:r>
        <w:proofErr w:type="spellEnd"/>
        <w:r>
          <w:t xml:space="preserve"> </w:t>
        </w:r>
        <w:proofErr w:type="spellStart"/>
        <w:r>
          <w:t>beras</w:t>
        </w:r>
        <w:proofErr w:type="spellEnd"/>
        <w:r>
          <w:t xml:space="preserve"> </w:t>
        </w:r>
        <w:proofErr w:type="spellStart"/>
        <w:r>
          <w:t>putih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t>Beras</w:t>
        </w:r>
        <w:proofErr w:type="spellEnd"/>
        <w:r>
          <w:t xml:space="preserve"> </w:t>
        </w:r>
        <w:proofErr w:type="spellStart"/>
        <w:r>
          <w:t>merah</w:t>
        </w:r>
        <w:proofErr w:type="spellEnd"/>
        <w:r>
          <w:t xml:space="preserve"> </w:t>
        </w:r>
        <w:proofErr w:type="spellStart"/>
        <w:r>
          <w:t>adalah</w:t>
        </w:r>
        <w:proofErr w:type="spellEnd"/>
        <w:r>
          <w:t xml:space="preserve"> </w:t>
        </w:r>
        <w:proofErr w:type="spellStart"/>
        <w:r>
          <w:t>makanan</w:t>
        </w:r>
        <w:proofErr w:type="spellEnd"/>
        <w:r>
          <w:t xml:space="preserve"> super yang </w:t>
        </w:r>
        <w:proofErr w:type="spellStart"/>
        <w:r>
          <w:t>rendah</w:t>
        </w:r>
        <w:proofErr w:type="spellEnd"/>
        <w:r>
          <w:t xml:space="preserve"> </w:t>
        </w:r>
        <w:proofErr w:type="spellStart"/>
        <w:r>
          <w:t>kalori</w:t>
        </w:r>
        <w:proofErr w:type="spellEnd"/>
        <w:r>
          <w:t xml:space="preserve"> </w:t>
        </w:r>
        <w:proofErr w:type="spellStart"/>
        <w:r>
          <w:t>namun</w:t>
        </w:r>
        <w:proofErr w:type="spellEnd"/>
        <w:r>
          <w:t xml:space="preserve"> </w:t>
        </w:r>
        <w:proofErr w:type="spellStart"/>
        <w:r>
          <w:t>mengandung</w:t>
        </w:r>
        <w:proofErr w:type="spellEnd"/>
        <w:r>
          <w:t xml:space="preserve"> </w:t>
        </w:r>
        <w:proofErr w:type="spellStart"/>
        <w:r>
          <w:t>tinggi</w:t>
        </w:r>
        <w:proofErr w:type="spellEnd"/>
        <w:r>
          <w:t xml:space="preserve"> </w:t>
        </w:r>
        <w:proofErr w:type="spellStart"/>
        <w:r>
          <w:t>serat</w:t>
        </w:r>
        <w:proofErr w:type="spellEnd"/>
        <w:r>
          <w:t xml:space="preserve">, </w:t>
        </w:r>
        <w:proofErr w:type="spellStart"/>
        <w:r>
          <w:t>membuat</w:t>
        </w:r>
        <w:proofErr w:type="spellEnd"/>
        <w:r>
          <w:t xml:space="preserve"> </w:t>
        </w:r>
        <w:proofErr w:type="spellStart"/>
        <w:r>
          <w:t>kenyang</w:t>
        </w:r>
        <w:proofErr w:type="spellEnd"/>
        <w:r>
          <w:t xml:space="preserve"> </w:t>
        </w:r>
        <w:proofErr w:type="spellStart"/>
        <w:r>
          <w:t>perut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sepanjang</w:t>
        </w:r>
        <w:proofErr w:type="spellEnd"/>
        <w:r>
          <w:t xml:space="preserve"> </w:t>
        </w:r>
        <w:proofErr w:type="spellStart"/>
        <w:r>
          <w:t>hari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efektif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menurunkan</w:t>
        </w:r>
        <w:proofErr w:type="spellEnd"/>
        <w:r>
          <w:t xml:space="preserve"> </w:t>
        </w:r>
        <w:proofErr w:type="spellStart"/>
        <w:r>
          <w:t>berat</w:t>
        </w:r>
        <w:proofErr w:type="spellEnd"/>
        <w:r>
          <w:t xml:space="preserve"> </w:t>
        </w:r>
        <w:proofErr w:type="spellStart"/>
        <w:r>
          <w:t>badan</w:t>
        </w:r>
        <w:proofErr w:type="spellEnd"/>
        <w:r>
          <w:t>.</w:t>
        </w:r>
        <w:proofErr w:type="gramEnd"/>
      </w:ins>
    </w:p>
    <w:p w:rsidR="00BC07E2" w:rsidRDefault="00BC07E2" w:rsidP="00BC07E2">
      <w:pPr>
        <w:pStyle w:val="NormalWeb"/>
        <w:rPr>
          <w:ins w:id="9" w:author="Unknown"/>
        </w:rPr>
      </w:pPr>
      <w:ins w:id="10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8.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Teh</w:t>
        </w:r>
        <w:proofErr w:type="spellEnd"/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hijau</w:t>
        </w:r>
        <w:proofErr w:type="spellEnd"/>
        <w:r>
          <w:br/>
        </w:r>
        <w:proofErr w:type="spellStart"/>
        <w:r>
          <w:t>Konsumsilah</w:t>
        </w:r>
        <w:proofErr w:type="spellEnd"/>
        <w:r>
          <w:t xml:space="preserve"> </w:t>
        </w:r>
        <w:r>
          <w:fldChar w:fldCharType="begin"/>
        </w:r>
        <w:r>
          <w:instrText xml:space="preserve"> HYPERLINK "http://artikelkesehatan99.com/teh-hijau-mampu-mengurangi-radang-amandel/" \t "_blank" </w:instrText>
        </w:r>
        <w:r>
          <w:fldChar w:fldCharType="separate"/>
        </w:r>
        <w:proofErr w:type="spellStart"/>
        <w:r>
          <w:rPr>
            <w:rStyle w:val="Strong"/>
          </w:rPr>
          <w:t>teh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hijau</w:t>
        </w:r>
        <w:proofErr w:type="spellEnd"/>
        <w:r>
          <w:fldChar w:fldCharType="end"/>
        </w:r>
        <w:r>
          <w:t xml:space="preserve"> </w:t>
        </w:r>
        <w:proofErr w:type="spellStart"/>
        <w:r>
          <w:t>secara</w:t>
        </w:r>
        <w:proofErr w:type="spellEnd"/>
        <w:r>
          <w:t xml:space="preserve"> </w:t>
        </w:r>
        <w:proofErr w:type="spellStart"/>
        <w:r>
          <w:t>rutin</w:t>
        </w:r>
        <w:proofErr w:type="spellEnd"/>
        <w:r>
          <w:t xml:space="preserve"> </w:t>
        </w:r>
        <w:proofErr w:type="spellStart"/>
        <w:r>
          <w:t>karena</w:t>
        </w:r>
        <w:proofErr w:type="spellEnd"/>
        <w:r>
          <w:t xml:space="preserve"> </w:t>
        </w:r>
        <w:proofErr w:type="spellStart"/>
        <w:r>
          <w:t>bermanfaat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menurunkan</w:t>
        </w:r>
        <w:proofErr w:type="spellEnd"/>
        <w:r>
          <w:t xml:space="preserve"> </w:t>
        </w:r>
        <w:proofErr w:type="spellStart"/>
        <w:r>
          <w:t>berat</w:t>
        </w:r>
        <w:proofErr w:type="spellEnd"/>
        <w:r>
          <w:t xml:space="preserve"> </w:t>
        </w:r>
        <w:proofErr w:type="spellStart"/>
        <w:r>
          <w:t>badan</w:t>
        </w:r>
        <w:proofErr w:type="spellEnd"/>
        <w:r>
          <w:t xml:space="preserve">. </w:t>
        </w:r>
        <w:r>
          <w:fldChar w:fldCharType="begin"/>
        </w:r>
        <w:r>
          <w:instrText xml:space="preserve"> HYPERLINK "http://artikelkesehatan99.com/teh-hijau-dapat-mengatasi-bau-mulut/" \t "_blank" </w:instrText>
        </w:r>
        <w:r>
          <w:fldChar w:fldCharType="separate"/>
        </w:r>
        <w:proofErr w:type="spellStart"/>
        <w:proofErr w:type="gramStart"/>
        <w:r>
          <w:rPr>
            <w:rStyle w:val="Strong"/>
          </w:rPr>
          <w:t>Teh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hijau</w:t>
        </w:r>
        <w:proofErr w:type="spellEnd"/>
        <w:r>
          <w:fldChar w:fldCharType="end"/>
        </w:r>
        <w:r>
          <w:t xml:space="preserve"> </w:t>
        </w:r>
        <w:proofErr w:type="spellStart"/>
        <w:r>
          <w:t>mengandung</w:t>
        </w:r>
        <w:proofErr w:type="spellEnd"/>
        <w:r>
          <w:t xml:space="preserve"> </w:t>
        </w:r>
        <w:proofErr w:type="spellStart"/>
        <w:r>
          <w:t>antioksidan</w:t>
        </w:r>
        <w:proofErr w:type="spellEnd"/>
        <w:r>
          <w:t xml:space="preserve"> </w:t>
        </w:r>
        <w:proofErr w:type="spellStart"/>
        <w:r>
          <w:t>bernama</w:t>
        </w:r>
        <w:proofErr w:type="spellEnd"/>
        <w:r>
          <w:t xml:space="preserve"> </w:t>
        </w:r>
        <w:proofErr w:type="spellStart"/>
        <w:r>
          <w:t>polifenol</w:t>
        </w:r>
        <w:proofErr w:type="spellEnd"/>
        <w:r>
          <w:t xml:space="preserve"> yang </w:t>
        </w:r>
        <w:proofErr w:type="spellStart"/>
        <w:r>
          <w:t>baik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kesehatan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t>Antioksidan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mengurangi</w:t>
        </w:r>
        <w:proofErr w:type="spellEnd"/>
        <w:r>
          <w:t xml:space="preserve"> </w:t>
        </w:r>
        <w:proofErr w:type="spellStart"/>
        <w:r>
          <w:t>risiko</w:t>
        </w:r>
        <w:proofErr w:type="spellEnd"/>
        <w:r>
          <w:t xml:space="preserve"> </w:t>
        </w:r>
        <w:proofErr w:type="spellStart"/>
        <w:r>
          <w:t>penyakit</w:t>
        </w:r>
        <w:proofErr w:type="spellEnd"/>
        <w:r>
          <w:t xml:space="preserve"> </w:t>
        </w:r>
        <w:proofErr w:type="spellStart"/>
        <w:r>
          <w:t>jantung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kanker</w:t>
        </w:r>
        <w:proofErr w:type="spellEnd"/>
        <w:r>
          <w:t>.</w:t>
        </w:r>
        <w:proofErr w:type="gramEnd"/>
      </w:ins>
    </w:p>
    <w:p w:rsidR="00BC07E2" w:rsidRDefault="00BC07E2" w:rsidP="00BC07E2">
      <w:pPr>
        <w:pStyle w:val="NormalWeb"/>
        <w:rPr>
          <w:ins w:id="11" w:author="Unknown"/>
        </w:rPr>
      </w:pPr>
      <w:proofErr w:type="gramStart"/>
      <w:ins w:id="12" w:author="Unknown">
        <w:r>
          <w:rPr>
            <w:rStyle w:val="Strong"/>
            <w:rFonts w:ascii="Arial" w:hAnsi="Arial" w:cs="Arial"/>
            <w:color w:val="003366"/>
            <w:sz w:val="23"/>
            <w:szCs w:val="23"/>
          </w:rPr>
          <w:t xml:space="preserve">9. </w:t>
        </w:r>
        <w:proofErr w:type="spellStart"/>
        <w:r>
          <w:rPr>
            <w:rStyle w:val="Strong"/>
            <w:rFonts w:ascii="Arial" w:hAnsi="Arial" w:cs="Arial"/>
            <w:color w:val="003366"/>
            <w:sz w:val="23"/>
            <w:szCs w:val="23"/>
          </w:rPr>
          <w:t>Jeruk</w:t>
        </w:r>
        <w:proofErr w:type="spellEnd"/>
        <w:r>
          <w:br/>
        </w:r>
        <w:proofErr w:type="spellStart"/>
        <w:r>
          <w:t>Mengonsumsi</w:t>
        </w:r>
        <w:proofErr w:type="spellEnd"/>
        <w:r>
          <w:t xml:space="preserve"> </w:t>
        </w:r>
        <w:r>
          <w:fldChar w:fldCharType="begin"/>
        </w:r>
        <w:r>
          <w:instrText xml:space="preserve"> HYPERLINK "http://artikelkesehatan99.com/8-manfaat-buah-jeruk-untuk-kesehatan/" \t "_blank" </w:instrText>
        </w:r>
        <w:r>
          <w:fldChar w:fldCharType="separate"/>
        </w:r>
        <w:proofErr w:type="spellStart"/>
        <w:r>
          <w:rPr>
            <w:rStyle w:val="Strong"/>
          </w:rPr>
          <w:t>buah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jeruk</w:t>
        </w:r>
        <w:proofErr w:type="spellEnd"/>
        <w:r>
          <w:fldChar w:fldCharType="end"/>
        </w:r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bermanfaat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r>
          <w:fldChar w:fldCharType="begin"/>
        </w:r>
        <w:r>
          <w:instrText xml:space="preserve"> HYPERLINK "http://artikelkesehatan99.com/5-buah-yang-efektif-untuk-menurunkan-berat-badan/" \t "_blank" </w:instrText>
        </w:r>
        <w:r>
          <w:fldChar w:fldCharType="separate"/>
        </w:r>
        <w:proofErr w:type="spellStart"/>
        <w:r>
          <w:rPr>
            <w:rStyle w:val="Strong"/>
          </w:rPr>
          <w:t>menurunkan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berat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badan</w:t>
        </w:r>
        <w:proofErr w:type="spellEnd"/>
        <w:r>
          <w:fldChar w:fldCharType="end"/>
        </w:r>
        <w:r>
          <w:t>.</w:t>
        </w:r>
        <w:proofErr w:type="gramEnd"/>
        <w:r>
          <w:t xml:space="preserve"> Hal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karena</w:t>
        </w:r>
        <w:proofErr w:type="spellEnd"/>
        <w:r>
          <w:t xml:space="preserve"> </w:t>
        </w:r>
        <w:proofErr w:type="spellStart"/>
        <w:r>
          <w:t>jeruk</w:t>
        </w:r>
        <w:proofErr w:type="spellEnd"/>
        <w:r>
          <w:t xml:space="preserve"> kaya </w:t>
        </w:r>
        <w:proofErr w:type="spellStart"/>
        <w:proofErr w:type="gramStart"/>
        <w:r>
          <w:t>akan</w:t>
        </w:r>
        <w:proofErr w:type="spellEnd"/>
        <w:proofErr w:type="gramEnd"/>
        <w:r>
          <w:t xml:space="preserve"> </w:t>
        </w:r>
        <w:proofErr w:type="spellStart"/>
        <w:r>
          <w:t>serat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vitamin C, di </w:t>
        </w:r>
        <w:proofErr w:type="spellStart"/>
        <w:r>
          <w:t>mana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meningkatkan</w:t>
        </w:r>
        <w:proofErr w:type="spellEnd"/>
        <w:r>
          <w:t xml:space="preserve"> </w:t>
        </w:r>
        <w:proofErr w:type="spellStart"/>
        <w:r>
          <w:t>metabolisme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menurunkan</w:t>
        </w:r>
        <w:proofErr w:type="spellEnd"/>
        <w:r>
          <w:t xml:space="preserve"> </w:t>
        </w:r>
        <w:proofErr w:type="spellStart"/>
        <w:r>
          <w:t>berat</w:t>
        </w:r>
        <w:proofErr w:type="spellEnd"/>
        <w:r>
          <w:t xml:space="preserve"> </w:t>
        </w:r>
        <w:proofErr w:type="spellStart"/>
        <w:r>
          <w:t>badan</w:t>
        </w:r>
        <w:proofErr w:type="spellEnd"/>
        <w:r>
          <w:t>.</w:t>
        </w:r>
      </w:ins>
    </w:p>
    <w:p w:rsidR="00266303" w:rsidRDefault="00266303"/>
    <w:sectPr w:rsidR="0026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6E8"/>
    <w:rsid w:val="00266303"/>
    <w:rsid w:val="00BC07E2"/>
    <w:rsid w:val="00BE62F5"/>
    <w:rsid w:val="00C236E8"/>
    <w:rsid w:val="00F4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ikelkesehatan99.com/rumput-laut-dapat-menurunkan-berat-bad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tikelkesehatan99.com/9-tips-menurunkan-berat-badan-tanpa-jalani-program-di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rtikelkesehatan99.com/8-alasan-mengapa-anda-harus-berseped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rtikelkesehatan99.com/manfaat-renang-sebagai-olahraga-yang-menyenangka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tikelkesehatan99.com/buah-alpukat-dapat-mengurangi-risiko-stroke-dan-diabe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2016-05-31T12:07:00Z</dcterms:created>
  <dcterms:modified xsi:type="dcterms:W3CDTF">2016-05-31T12:07:00Z</dcterms:modified>
</cp:coreProperties>
</file>