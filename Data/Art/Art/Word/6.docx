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B5" w:rsidRDefault="008D04B5" w:rsidP="008D04B5">
      <w:pPr>
        <w:pStyle w:val="NormalWeb"/>
      </w:pPr>
    </w:p>
    <w:p w:rsidR="008D04B5" w:rsidRDefault="008D04B5" w:rsidP="008D04B5">
      <w:pPr>
        <w:pStyle w:val="Heading1"/>
      </w:pPr>
      <w:r>
        <w:t>1</w:t>
      </w:r>
      <w:bookmarkStart w:id="0" w:name="_GoBack"/>
      <w:bookmarkEnd w:id="0"/>
      <w:r>
        <w:t xml:space="preserve">0 Tips diet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</w:p>
    <w:p w:rsidR="008D04B5" w:rsidRDefault="008D04B5" w:rsidP="008D04B5">
      <w:pPr>
        <w:pStyle w:val="NormalWeb"/>
      </w:pPr>
    </w:p>
    <w:p w:rsidR="008D04B5" w:rsidRDefault="008D04B5" w:rsidP="008D04B5">
      <w:pPr>
        <w:pStyle w:val="NormalWeb"/>
      </w:pPr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rStyle w:val="Strong"/>
        </w:rPr>
        <w:t>diet</w:t>
      </w:r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>?</w:t>
      </w:r>
      <w:proofErr w:type="gram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hyperlink r:id="rId5" w:history="1">
        <w:r>
          <w:rPr>
            <w:rStyle w:val="Hyperlink"/>
          </w:rPr>
          <w:t>20 tips diet</w:t>
        </w:r>
      </w:hyperlink>
      <w:r>
        <w:t xml:space="preserve"> yang </w:t>
      </w:r>
      <w:proofErr w:type="spellStart"/>
      <w:r>
        <w:t>disadur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Emphasis"/>
        </w:rPr>
        <w:t>webmd.com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proofErr w:type="gramStart"/>
      <w:r>
        <w:t>badan</w:t>
      </w:r>
      <w:proofErr w:type="spellEnd"/>
      <w:r>
        <w:t xml:space="preserve"> :</w:t>
      </w:r>
      <w:proofErr w:type="gramEnd"/>
    </w:p>
    <w:p w:rsidR="008D04B5" w:rsidRDefault="008D04B5" w:rsidP="008D04B5">
      <w:pPr>
        <w:pStyle w:val="NormalWeb"/>
      </w:pPr>
      <w:r>
        <w:rPr>
          <w:rStyle w:val="Strong"/>
          <w:color w:val="003366"/>
        </w:rPr>
        <w:t xml:space="preserve">1. </w:t>
      </w:r>
      <w:proofErr w:type="spellStart"/>
      <w:r>
        <w:rPr>
          <w:rStyle w:val="Strong"/>
          <w:color w:val="003366"/>
        </w:rPr>
        <w:t>Minum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banyak</w:t>
      </w:r>
      <w:proofErr w:type="spellEnd"/>
      <w:r>
        <w:rPr>
          <w:rStyle w:val="Strong"/>
          <w:color w:val="003366"/>
        </w:rPr>
        <w:t xml:space="preserve"> air </w:t>
      </w:r>
      <w:proofErr w:type="spellStart"/>
      <w:r>
        <w:rPr>
          <w:rStyle w:val="Strong"/>
          <w:color w:val="003366"/>
        </w:rPr>
        <w:t>atau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minuman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bebas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kalori</w:t>
      </w:r>
      <w:proofErr w:type="spellEnd"/>
      <w:r>
        <w:br/>
      </w:r>
      <w:proofErr w:type="spellStart"/>
      <w:r>
        <w:t>Sebelum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kentang</w:t>
      </w:r>
      <w:proofErr w:type="spellEnd"/>
      <w:r>
        <w:t xml:space="preserve">, </w:t>
      </w:r>
      <w:proofErr w:type="spellStart"/>
      <w:r>
        <w:t>minumlah</w:t>
      </w:r>
      <w:proofErr w:type="spellEnd"/>
      <w:r>
        <w:t xml:space="preserve"> </w:t>
      </w:r>
      <w:proofErr w:type="spellStart"/>
      <w:r>
        <w:t>segelas</w:t>
      </w:r>
      <w:proofErr w:type="spellEnd"/>
      <w:r>
        <w:t xml:space="preserve"> air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Orang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segelas</w:t>
      </w:r>
      <w:proofErr w:type="spellEnd"/>
      <w:r>
        <w:t xml:space="preserve"> </w:t>
      </w:r>
      <w:proofErr w:type="spellStart"/>
      <w:proofErr w:type="gramStart"/>
      <w:r>
        <w:t>airlah</w:t>
      </w:r>
      <w:proofErr w:type="spellEnd"/>
      <w:r>
        <w:t xml:space="preserve">  yang</w:t>
      </w:r>
      <w:proofErr w:type="gram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.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menyeduh</w:t>
      </w:r>
      <w:proofErr w:type="spellEnd"/>
      <w:r>
        <w:t xml:space="preserve"> </w:t>
      </w:r>
      <w:proofErr w:type="spellStart"/>
      <w:r>
        <w:t>secangkir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herbal.</w:t>
      </w:r>
      <w:proofErr w:type="gramEnd"/>
    </w:p>
    <w:p w:rsidR="008D04B5" w:rsidRDefault="008D04B5" w:rsidP="008D04B5">
      <w:pPr>
        <w:pStyle w:val="NormalWeb"/>
      </w:pPr>
      <w:r>
        <w:rPr>
          <w:rStyle w:val="Strong"/>
          <w:color w:val="003366"/>
        </w:rPr>
        <w:t xml:space="preserve">2. </w:t>
      </w:r>
      <w:proofErr w:type="spellStart"/>
      <w:r>
        <w:rPr>
          <w:rStyle w:val="Strong"/>
          <w:color w:val="003366"/>
        </w:rPr>
        <w:t>Selektif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terhadap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makanan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ringan</w:t>
      </w:r>
      <w:proofErr w:type="spellEnd"/>
      <w:r>
        <w:rPr>
          <w:rStyle w:val="Strong"/>
          <w:color w:val="003366"/>
        </w:rPr>
        <w:t xml:space="preserve"> di </w:t>
      </w:r>
      <w:proofErr w:type="spellStart"/>
      <w:r>
        <w:rPr>
          <w:rStyle w:val="Strong"/>
          <w:color w:val="003366"/>
        </w:rPr>
        <w:t>malam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hari</w:t>
      </w:r>
      <w:proofErr w:type="spellEnd"/>
      <w:r>
        <w:br/>
      </w:r>
      <w:proofErr w:type="spellStart"/>
      <w:r>
        <w:t>Ngemil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termudah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program </w:t>
      </w:r>
      <w:r>
        <w:rPr>
          <w:rStyle w:val="Emphasis"/>
        </w:rPr>
        <w:t>diet</w:t>
      </w:r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. </w:t>
      </w:r>
      <w:proofErr w:type="spellStart"/>
      <w:proofErr w:type="gram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dapur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ngemil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Jikapun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ngemil</w:t>
      </w:r>
      <w:proofErr w:type="spellEnd"/>
      <w:r>
        <w:t xml:space="preserve">,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kalori</w:t>
      </w:r>
      <w:proofErr w:type="spellEnd"/>
      <w:r>
        <w:t>.</w:t>
      </w:r>
      <w:proofErr w:type="gramEnd"/>
    </w:p>
    <w:p w:rsidR="008D04B5" w:rsidRDefault="008D04B5" w:rsidP="008D04B5">
      <w:pPr>
        <w:pStyle w:val="NormalWeb"/>
      </w:pPr>
      <w:r>
        <w:rPr>
          <w:rStyle w:val="Strong"/>
          <w:color w:val="003366"/>
        </w:rPr>
        <w:t xml:space="preserve">3. </w:t>
      </w:r>
      <w:proofErr w:type="spellStart"/>
      <w:r>
        <w:rPr>
          <w:rStyle w:val="Strong"/>
          <w:color w:val="003366"/>
        </w:rPr>
        <w:t>Makan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Beberapa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porsi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kecil</w:t>
      </w:r>
      <w:proofErr w:type="spellEnd"/>
      <w:r>
        <w:br/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yang </w:t>
      </w:r>
      <w:proofErr w:type="spellStart"/>
      <w:r>
        <w:t>dibakar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. </w:t>
      </w:r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orang yang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4-5 kali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,” kata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Rebecca Reeves, </w:t>
      </w:r>
      <w:proofErr w:type="spellStart"/>
      <w:r>
        <w:t>DrPH</w:t>
      </w:r>
      <w:proofErr w:type="spellEnd"/>
      <w:r>
        <w:t xml:space="preserve">, RD.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</w:p>
    <w:p w:rsidR="008D04B5" w:rsidRDefault="008D04B5" w:rsidP="008D04B5">
      <w:pPr>
        <w:pStyle w:val="NormalWeb"/>
      </w:pPr>
      <w:r>
        <w:rPr>
          <w:rStyle w:val="Strong"/>
          <w:color w:val="003366"/>
        </w:rPr>
        <w:t xml:space="preserve">4. </w:t>
      </w:r>
      <w:proofErr w:type="spellStart"/>
      <w:r>
        <w:rPr>
          <w:rStyle w:val="Strong"/>
          <w:color w:val="003366"/>
        </w:rPr>
        <w:t>Makan</w:t>
      </w:r>
      <w:proofErr w:type="spellEnd"/>
      <w:r>
        <w:rPr>
          <w:rStyle w:val="Strong"/>
          <w:color w:val="003366"/>
        </w:rPr>
        <w:t xml:space="preserve"> protein </w:t>
      </w:r>
      <w:proofErr w:type="spellStart"/>
      <w:r>
        <w:rPr>
          <w:rStyle w:val="Strong"/>
          <w:color w:val="003366"/>
        </w:rPr>
        <w:t>setiap</w:t>
      </w:r>
      <w:proofErr w:type="spellEnd"/>
      <w:r>
        <w:rPr>
          <w:rStyle w:val="Strong"/>
          <w:color w:val="003366"/>
        </w:rPr>
        <w:t xml:space="preserve"> kali </w:t>
      </w:r>
      <w:proofErr w:type="spellStart"/>
      <w:r>
        <w:rPr>
          <w:rStyle w:val="Strong"/>
          <w:color w:val="003366"/>
        </w:rPr>
        <w:t>makan</w:t>
      </w:r>
      <w:proofErr w:type="spellEnd"/>
      <w:r>
        <w:br/>
      </w:r>
      <w:proofErr w:type="spellStart"/>
      <w:r>
        <w:t>Usahakan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protein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proofErr w:type="gram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karbohidrat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kenyang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otot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. </w:t>
      </w:r>
      <w:proofErr w:type="spellStart"/>
      <w:proofErr w:type="gram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protein </w:t>
      </w:r>
      <w:hyperlink r:id="rId6" w:tgtFrame="_blank" w:history="1">
        <w:proofErr w:type="spellStart"/>
        <w:r>
          <w:rPr>
            <w:rStyle w:val="Hyperlink"/>
          </w:rPr>
          <w:t>sehat</w:t>
        </w:r>
        <w:proofErr w:type="spellEnd"/>
      </w:hyperlink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,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, yogurt, </w:t>
      </w:r>
      <w:proofErr w:type="spellStart"/>
      <w:r>
        <w:t>keju</w:t>
      </w:r>
      <w:proofErr w:type="spellEnd"/>
      <w:r>
        <w:t xml:space="preserve">, </w:t>
      </w:r>
      <w:proofErr w:type="spellStart"/>
      <w:r>
        <w:t>kedelai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proofErr w:type="gramEnd"/>
    </w:p>
    <w:p w:rsidR="008D04B5" w:rsidRDefault="008D04B5" w:rsidP="008D04B5">
      <w:pPr>
        <w:pStyle w:val="NormalWeb"/>
      </w:pPr>
      <w:r>
        <w:rPr>
          <w:rStyle w:val="Strong"/>
          <w:color w:val="003366"/>
        </w:rPr>
        <w:t xml:space="preserve">5. </w:t>
      </w:r>
      <w:proofErr w:type="spellStart"/>
      <w:r>
        <w:rPr>
          <w:rStyle w:val="Strong"/>
          <w:color w:val="003366"/>
        </w:rPr>
        <w:t>Tambahkan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bumbu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pedas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pada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makanan</w:t>
      </w:r>
      <w:proofErr w:type="spellEnd"/>
      <w:r>
        <w:br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rasa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>. “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sarat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rasa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merangsang</w:t>
      </w:r>
      <w:proofErr w:type="spellEnd"/>
      <w:r>
        <w:t xml:space="preserve"> </w:t>
      </w:r>
      <w:proofErr w:type="spellStart"/>
      <w:r>
        <w:t>selera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,” kata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American Dietetic Association </w:t>
      </w:r>
      <w:proofErr w:type="spellStart"/>
      <w:r>
        <w:t>Malena</w:t>
      </w:r>
      <w:proofErr w:type="spellEnd"/>
      <w:r>
        <w:t xml:space="preserve"> </w:t>
      </w:r>
      <w:proofErr w:type="spellStart"/>
      <w:r>
        <w:t>Perdomo</w:t>
      </w:r>
      <w:proofErr w:type="spellEnd"/>
      <w:r>
        <w:t>, RD</w:t>
      </w:r>
    </w:p>
    <w:p w:rsidR="008D04B5" w:rsidRDefault="008D04B5" w:rsidP="008D04B5">
      <w:pPr>
        <w:pStyle w:val="NormalWeb"/>
      </w:pPr>
      <w:r>
        <w:rPr>
          <w:rStyle w:val="Strong"/>
          <w:color w:val="003366"/>
        </w:rPr>
        <w:t xml:space="preserve">6. </w:t>
      </w:r>
      <w:proofErr w:type="spellStart"/>
      <w:r>
        <w:rPr>
          <w:rStyle w:val="Strong"/>
          <w:color w:val="003366"/>
        </w:rPr>
        <w:t>Penuhi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kulkas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anda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dengan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makanan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sehat</w:t>
      </w:r>
      <w:proofErr w:type="spellEnd"/>
      <w:r>
        <w:br/>
        <w:t xml:space="preserve">Isi </w:t>
      </w:r>
      <w:proofErr w:type="spellStart"/>
      <w:r>
        <w:t>kulkas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makanan-makanan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, </w:t>
      </w:r>
      <w:proofErr w:type="spellStart"/>
      <w:r>
        <w:t>keju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, </w:t>
      </w:r>
      <w:proofErr w:type="spellStart"/>
      <w:r>
        <w:t>tomat</w:t>
      </w:r>
      <w:proofErr w:type="spellEnd"/>
      <w:r>
        <w:t xml:space="preserve"> </w:t>
      </w:r>
      <w:proofErr w:type="spellStart"/>
      <w:r>
        <w:lastRenderedPageBreak/>
        <w:t>kaleng</w:t>
      </w:r>
      <w:proofErr w:type="spellEnd"/>
      <w:r>
        <w:t xml:space="preserve">,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kaleng</w:t>
      </w:r>
      <w:proofErr w:type="spellEnd"/>
      <w:r>
        <w:t xml:space="preserve">, </w:t>
      </w:r>
      <w:proofErr w:type="spellStart"/>
      <w:r>
        <w:t>gandum</w:t>
      </w:r>
      <w:proofErr w:type="spellEnd"/>
      <w:r>
        <w:t xml:space="preserve">, </w:t>
      </w:r>
      <w:proofErr w:type="spellStart"/>
      <w:r>
        <w:t>buah-buahan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pizza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saji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</w:p>
    <w:p w:rsidR="008D04B5" w:rsidRDefault="008D04B5" w:rsidP="008D04B5">
      <w:pPr>
        <w:pStyle w:val="NormalWeb"/>
      </w:pPr>
      <w:r>
        <w:rPr>
          <w:rStyle w:val="Strong"/>
          <w:color w:val="003366"/>
        </w:rPr>
        <w:t xml:space="preserve">7. </w:t>
      </w:r>
      <w:proofErr w:type="spellStart"/>
      <w:r>
        <w:rPr>
          <w:rStyle w:val="Strong"/>
          <w:color w:val="003366"/>
        </w:rPr>
        <w:t>Pesan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makanan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dengan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porsi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anak-anak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saat</w:t>
      </w:r>
      <w:proofErr w:type="spellEnd"/>
      <w:r>
        <w:rPr>
          <w:rStyle w:val="Strong"/>
          <w:color w:val="003366"/>
        </w:rPr>
        <w:t xml:space="preserve"> di </w:t>
      </w:r>
      <w:proofErr w:type="spellStart"/>
      <w:r>
        <w:rPr>
          <w:rStyle w:val="Strong"/>
          <w:color w:val="003366"/>
        </w:rPr>
        <w:t>restoran</w:t>
      </w:r>
      <w:proofErr w:type="spellEnd"/>
      <w:r>
        <w:br/>
      </w:r>
      <w:proofErr w:type="spellStart"/>
      <w:r>
        <w:t>Memesan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.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orang yang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ragu-ragu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</w:t>
      </w:r>
      <w:proofErr w:type="spellStart"/>
      <w:proofErr w:type="gramStart"/>
      <w:r>
        <w:t>Trik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, </w:t>
      </w:r>
      <w:proofErr w:type="spellStart"/>
      <w:r>
        <w:t>perut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puas</w:t>
      </w:r>
      <w:proofErr w:type="spellEnd"/>
      <w:r>
        <w:t>.</w:t>
      </w:r>
    </w:p>
    <w:p w:rsidR="008D04B5" w:rsidRDefault="008D04B5" w:rsidP="008D04B5">
      <w:pPr>
        <w:pStyle w:val="NormalWeb"/>
      </w:pPr>
      <w:r>
        <w:rPr>
          <w:rStyle w:val="Strong"/>
          <w:color w:val="003366"/>
        </w:rPr>
        <w:t xml:space="preserve">8. </w:t>
      </w:r>
      <w:proofErr w:type="spellStart"/>
      <w:r>
        <w:rPr>
          <w:rStyle w:val="Strong"/>
          <w:color w:val="003366"/>
        </w:rPr>
        <w:t>Kurangi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makanan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berpasta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dan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berbahan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tepung</w:t>
      </w:r>
      <w:proofErr w:type="spellEnd"/>
      <w:r>
        <w:br/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pasta </w:t>
      </w:r>
      <w:proofErr w:type="spellStart"/>
      <w:r>
        <w:t>atau</w:t>
      </w:r>
      <w:proofErr w:type="spellEnd"/>
      <w:r>
        <w:t xml:space="preserve"> roti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. </w:t>
      </w:r>
      <w:proofErr w:type="gramStart"/>
      <w:r>
        <w:t>“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100-200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,” kata Cynthia Sass, RD,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American Dietetic Association.</w:t>
      </w:r>
      <w:proofErr w:type="gramEnd"/>
    </w:p>
    <w:p w:rsidR="008D04B5" w:rsidRDefault="008D04B5" w:rsidP="008D04B5">
      <w:pPr>
        <w:pStyle w:val="NormalWeb"/>
      </w:pPr>
      <w:r>
        <w:rPr>
          <w:rStyle w:val="Strong"/>
          <w:color w:val="003366"/>
        </w:rPr>
        <w:t xml:space="preserve">9. </w:t>
      </w:r>
      <w:proofErr w:type="spellStart"/>
      <w:r>
        <w:rPr>
          <w:rStyle w:val="Strong"/>
          <w:color w:val="003366"/>
        </w:rPr>
        <w:t>Selalu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makan</w:t>
      </w:r>
      <w:proofErr w:type="spellEnd"/>
      <w:r>
        <w:rPr>
          <w:rStyle w:val="Strong"/>
          <w:color w:val="003366"/>
        </w:rPr>
        <w:t xml:space="preserve"> </w:t>
      </w:r>
      <w:proofErr w:type="spellStart"/>
      <w:r>
        <w:rPr>
          <w:rStyle w:val="Strong"/>
          <w:color w:val="003366"/>
        </w:rPr>
        <w:t>pagi</w:t>
      </w:r>
      <w:proofErr w:type="spellEnd"/>
      <w:r>
        <w:br/>
      </w:r>
      <w:proofErr w:type="spellStart"/>
      <w:r>
        <w:t>Jika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melewatkan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hyperlink r:id="rId7" w:tgtFrame="_blank" w:history="1">
        <w:proofErr w:type="spellStart"/>
        <w:r>
          <w:rPr>
            <w:rStyle w:val="Hyperlink"/>
          </w:rPr>
          <w:t>menurunkan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berat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badan</w:t>
        </w:r>
        <w:proofErr w:type="spellEnd"/>
      </w:hyperlink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proofErr w:type="gramStart"/>
      <w:r>
        <w:t>Beberapa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,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mengunyak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berpesta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malam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rStyle w:val="Strong"/>
        </w:rPr>
        <w:t>menurunkan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mempertahankannya</w:t>
      </w:r>
      <w:proofErr w:type="spellEnd"/>
      <w:r>
        <w:t xml:space="preserve">, </w:t>
      </w:r>
      <w:proofErr w:type="spellStart"/>
      <w:r>
        <w:t>usahakan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sereal</w:t>
      </w:r>
      <w:proofErr w:type="spellEnd"/>
      <w:r>
        <w:t xml:space="preserve">, </w:t>
      </w:r>
      <w:proofErr w:type="spellStart"/>
      <w:proofErr w:type="gramStart"/>
      <w:r>
        <w:t>susu</w:t>
      </w:r>
      <w:proofErr w:type="spellEnd"/>
      <w:proofErr w:type="gram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buah</w:t>
      </w:r>
      <w:proofErr w:type="spellEnd"/>
      <w:r>
        <w:t>.</w:t>
      </w:r>
    </w:p>
    <w:p w:rsidR="008D04B5" w:rsidRDefault="008D04B5" w:rsidP="008D04B5">
      <w:pPr>
        <w:pStyle w:val="NormalWeb"/>
        <w:rPr>
          <w:ins w:id="1" w:author="Unknown"/>
        </w:rPr>
      </w:pPr>
      <w:ins w:id="2" w:author="Unknown">
        <w:r>
          <w:rPr>
            <w:rStyle w:val="Strong"/>
            <w:color w:val="003366"/>
          </w:rPr>
          <w:t xml:space="preserve">10. </w:t>
        </w:r>
        <w:proofErr w:type="spellStart"/>
        <w:r>
          <w:rPr>
            <w:rStyle w:val="Strong"/>
            <w:color w:val="003366"/>
          </w:rPr>
          <w:t>Sertakan</w:t>
        </w:r>
        <w:proofErr w:type="spellEnd"/>
        <w:r>
          <w:rPr>
            <w:rStyle w:val="Strong"/>
            <w:color w:val="003366"/>
          </w:rPr>
          <w:t xml:space="preserve"> </w:t>
        </w:r>
        <w:proofErr w:type="spellStart"/>
        <w:r>
          <w:rPr>
            <w:rStyle w:val="Strong"/>
            <w:color w:val="003366"/>
          </w:rPr>
          <w:t>serat</w:t>
        </w:r>
        <w:proofErr w:type="spellEnd"/>
        <w:r>
          <w:rPr>
            <w:rStyle w:val="Strong"/>
            <w:color w:val="003366"/>
          </w:rPr>
          <w:t xml:space="preserve"> </w:t>
        </w:r>
        <w:proofErr w:type="spellStart"/>
        <w:r>
          <w:rPr>
            <w:rStyle w:val="Strong"/>
            <w:color w:val="003366"/>
          </w:rPr>
          <w:t>dalam</w:t>
        </w:r>
        <w:proofErr w:type="spellEnd"/>
        <w:r>
          <w:rPr>
            <w:rStyle w:val="Strong"/>
            <w:color w:val="003366"/>
          </w:rPr>
          <w:t xml:space="preserve"> diet </w:t>
        </w:r>
        <w:proofErr w:type="spellStart"/>
        <w:r>
          <w:rPr>
            <w:rStyle w:val="Strong"/>
            <w:color w:val="003366"/>
          </w:rPr>
          <w:t>Anda</w:t>
        </w:r>
        <w:proofErr w:type="spellEnd"/>
        <w:r>
          <w:br/>
        </w:r>
        <w:proofErr w:type="spellStart"/>
        <w:r>
          <w:t>Serat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pencernaan</w:t>
        </w:r>
        <w:proofErr w:type="spellEnd"/>
        <w:r>
          <w:t xml:space="preserve">,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sembelit</w:t>
        </w:r>
        <w:proofErr w:type="spellEnd"/>
        <w:r>
          <w:t xml:space="preserve">,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kolesterol</w:t>
        </w:r>
        <w:proofErr w:type="spellEnd"/>
        <w:r>
          <w:t xml:space="preserve"> </w:t>
        </w:r>
        <w:proofErr w:type="spellStart"/>
        <w:r>
          <w:t>serta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rPr>
            <w:rStyle w:val="Emphasis"/>
          </w:rPr>
          <w:t>menurunkan</w:t>
        </w:r>
        <w:proofErr w:type="spellEnd"/>
        <w:r>
          <w:rPr>
            <w:rStyle w:val="Emphasis"/>
          </w:rPr>
          <w:t xml:space="preserve"> </w:t>
        </w:r>
        <w:proofErr w:type="spellStart"/>
        <w:r>
          <w:rPr>
            <w:rStyle w:val="Emphasis"/>
          </w:rPr>
          <w:t>berat</w:t>
        </w:r>
        <w:proofErr w:type="spellEnd"/>
        <w:r>
          <w:rPr>
            <w:rStyle w:val="Emphasis"/>
          </w:rPr>
          <w:t xml:space="preserve"> </w:t>
        </w:r>
        <w:proofErr w:type="spellStart"/>
        <w:r>
          <w:rPr>
            <w:rStyle w:val="Emphasis"/>
          </w:rPr>
          <w:t>badan</w:t>
        </w:r>
        <w:proofErr w:type="spellEnd"/>
        <w:r>
          <w:t xml:space="preserve">.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menuai</w:t>
        </w:r>
        <w:proofErr w:type="spellEnd"/>
        <w:r>
          <w:t xml:space="preserve"> </w:t>
        </w:r>
        <w:proofErr w:type="spellStart"/>
        <w:r>
          <w:t>manfaat</w:t>
        </w:r>
        <w:proofErr w:type="spellEnd"/>
        <w:r>
          <w:t xml:space="preserve"> </w:t>
        </w:r>
        <w:proofErr w:type="spellStart"/>
        <w:r>
          <w:t>serat</w:t>
        </w:r>
        <w:proofErr w:type="spellEnd"/>
        <w:r>
          <w:t xml:space="preserve">, </w:t>
        </w:r>
        <w:proofErr w:type="spellStart"/>
        <w:r>
          <w:t>kebanyakan</w:t>
        </w:r>
        <w:proofErr w:type="spellEnd"/>
        <w:r>
          <w:t xml:space="preserve"> </w:t>
        </w:r>
        <w:proofErr w:type="spellStart"/>
        <w:r>
          <w:t>wanita</w:t>
        </w:r>
        <w:proofErr w:type="spellEnd"/>
        <w:r>
          <w:t xml:space="preserve"> </w:t>
        </w:r>
        <w:proofErr w:type="spellStart"/>
        <w:r>
          <w:t>harus</w:t>
        </w:r>
        <w:proofErr w:type="spellEnd"/>
        <w:r>
          <w:t xml:space="preserve"> </w:t>
        </w:r>
        <w:proofErr w:type="spellStart"/>
        <w:r>
          <w:t>mendapatkan</w:t>
        </w:r>
        <w:proofErr w:type="spellEnd"/>
        <w:r>
          <w:t xml:space="preserve"> </w:t>
        </w:r>
        <w:proofErr w:type="spellStart"/>
        <w:r>
          <w:t>sekitar</w:t>
        </w:r>
        <w:proofErr w:type="spellEnd"/>
        <w:r>
          <w:t xml:space="preserve"> 25 gram </w:t>
        </w:r>
        <w:proofErr w:type="spellStart"/>
        <w:r>
          <w:t>sehari</w:t>
        </w:r>
        <w:proofErr w:type="spellEnd"/>
        <w:r>
          <w:t xml:space="preserve">, </w:t>
        </w:r>
        <w:proofErr w:type="spellStart"/>
        <w:r>
          <w:t>sedangkan</w:t>
        </w:r>
        <w:proofErr w:type="spellEnd"/>
        <w:r>
          <w:t xml:space="preserve"> </w:t>
        </w:r>
        <w:proofErr w:type="spellStart"/>
        <w:r>
          <w:t>pria</w:t>
        </w:r>
        <w:proofErr w:type="spellEnd"/>
        <w:r>
          <w:t xml:space="preserve"> </w:t>
        </w:r>
        <w:proofErr w:type="spellStart"/>
        <w:r>
          <w:t>membutuhkan</w:t>
        </w:r>
        <w:proofErr w:type="spellEnd"/>
        <w:r>
          <w:t xml:space="preserve"> </w:t>
        </w:r>
        <w:proofErr w:type="spellStart"/>
        <w:r>
          <w:t>sekitar</w:t>
        </w:r>
        <w:proofErr w:type="spellEnd"/>
        <w:r>
          <w:t xml:space="preserve"> 38 gram – </w:t>
        </w:r>
        <w:proofErr w:type="spellStart"/>
        <w:r>
          <w:t>atau</w:t>
        </w:r>
        <w:proofErr w:type="spellEnd"/>
        <w:r>
          <w:t xml:space="preserve"> 14 gram per 1.000 </w:t>
        </w:r>
        <w:proofErr w:type="spellStart"/>
        <w:r>
          <w:t>kalori</w:t>
        </w:r>
        <w:proofErr w:type="spellEnd"/>
        <w:r>
          <w:t xml:space="preserve">. </w:t>
        </w:r>
        <w:proofErr w:type="spellStart"/>
        <w:r>
          <w:t>Sumber</w:t>
        </w:r>
        <w:proofErr w:type="spellEnd"/>
        <w:r>
          <w:t xml:space="preserve"> </w:t>
        </w:r>
        <w:proofErr w:type="spellStart"/>
        <w:r>
          <w:t>serat</w:t>
        </w:r>
        <w:proofErr w:type="spellEnd"/>
        <w:r>
          <w:t xml:space="preserve"> yang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termasuk</w:t>
        </w:r>
        <w:proofErr w:type="spellEnd"/>
        <w:r>
          <w:t xml:space="preserve"> </w:t>
        </w:r>
        <w:proofErr w:type="gramStart"/>
        <w:r>
          <w:t>oatmeal(</w:t>
        </w:r>
        <w:proofErr w:type="spellStart"/>
        <w:proofErr w:type="gramEnd"/>
        <w:r>
          <w:t>havermut</w:t>
        </w:r>
        <w:proofErr w:type="spellEnd"/>
        <w:r>
          <w:t xml:space="preserve">), </w:t>
        </w:r>
        <w:proofErr w:type="spellStart"/>
        <w:r>
          <w:t>kacang-kacangan</w:t>
        </w:r>
        <w:proofErr w:type="spellEnd"/>
        <w:r>
          <w:t xml:space="preserve">, </w:t>
        </w:r>
        <w:proofErr w:type="spellStart"/>
        <w:r>
          <w:t>makanan</w:t>
        </w:r>
        <w:proofErr w:type="spellEnd"/>
        <w:r>
          <w:t xml:space="preserve"> </w:t>
        </w:r>
        <w:proofErr w:type="spellStart"/>
        <w:r>
          <w:t>gandum</w:t>
        </w:r>
        <w:proofErr w:type="spellEnd"/>
        <w:r>
          <w:t xml:space="preserve">,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berbagai</w:t>
        </w:r>
        <w:proofErr w:type="spellEnd"/>
        <w:r>
          <w:t xml:space="preserve"> </w:t>
        </w:r>
        <w:proofErr w:type="spellStart"/>
        <w:r>
          <w:t>buah-buahan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sayuran</w:t>
        </w:r>
        <w:proofErr w:type="spellEnd"/>
        <w:r>
          <w:t>.</w:t>
        </w:r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266303"/>
    <w:rsid w:val="007D41C1"/>
    <w:rsid w:val="008D04B5"/>
    <w:rsid w:val="00BC07E2"/>
    <w:rsid w:val="00BE62F5"/>
    <w:rsid w:val="00C236E8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tikelkesehatan99.com/tips-pola-hidup-sehat-untuk-menurunkan-berat-bada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tikelkesehatan99.com/" TargetMode="External"/><Relationship Id="rId5" Type="http://schemas.openxmlformats.org/officeDocument/2006/relationships/hyperlink" Target="http://artikelkesehatan99.com/20-tips-diet-untuk-menurunkan-berat-bad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2016-05-31T12:08:00Z</dcterms:created>
  <dcterms:modified xsi:type="dcterms:W3CDTF">2016-05-31T12:08:00Z</dcterms:modified>
</cp:coreProperties>
</file>