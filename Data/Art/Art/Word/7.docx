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2E" w:rsidRDefault="0005252E" w:rsidP="0005252E">
      <w:pPr>
        <w:pStyle w:val="Heading1"/>
      </w:pPr>
      <w:proofErr w:type="spellStart"/>
      <w:r>
        <w:t>Kebiasaan-Kebiasaan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Obesitas</w:t>
      </w:r>
      <w:proofErr w:type="spellEnd"/>
    </w:p>
    <w:p w:rsidR="0005252E" w:rsidRDefault="0005252E" w:rsidP="0005252E">
      <w:pPr>
        <w:pStyle w:val="NormalWeb"/>
      </w:pPr>
      <w:bookmarkStart w:id="0" w:name="_GoBack"/>
      <w:bookmarkEnd w:id="0"/>
    </w:p>
    <w:p w:rsidR="0005252E" w:rsidRDefault="0005252E" w:rsidP="0005252E">
      <w:pPr>
        <w:pStyle w:val="NormalWeb"/>
      </w:pPr>
      <w:proofErr w:type="spellStart"/>
      <w:proofErr w:type="gram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dipicu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Mungkin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sadari</w:t>
      </w:r>
      <w:proofErr w:type="spellEnd"/>
      <w:r>
        <w:t xml:space="preserve">, </w:t>
      </w:r>
      <w:proofErr w:type="spellStart"/>
      <w:r>
        <w:t>kebiasaan-kebiasaan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sehari-sehari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hyperlink r:id="rId5" w:tgtFrame="_blank" w:history="1">
        <w:proofErr w:type="spellStart"/>
        <w:r>
          <w:rPr>
            <w:rStyle w:val="Hyperlink"/>
            <w:b/>
            <w:bCs/>
          </w:rPr>
          <w:t>penyebab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naiknya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berat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badan</w:t>
        </w:r>
        <w:proofErr w:type="spellEnd"/>
      </w:hyperlink>
      <w:r>
        <w:t>.</w:t>
      </w:r>
      <w:proofErr w:type="gramEnd"/>
    </w:p>
    <w:p w:rsidR="0005252E" w:rsidRDefault="0005252E" w:rsidP="0005252E">
      <w:pPr>
        <w:pStyle w:val="NormalWeb"/>
      </w:pPr>
      <w:proofErr w:type="gramStart"/>
      <w:r>
        <w:rPr>
          <w:rStyle w:val="Strong"/>
          <w:color w:val="003366"/>
        </w:rPr>
        <w:t xml:space="preserve">1. </w:t>
      </w:r>
      <w:proofErr w:type="spellStart"/>
      <w:r>
        <w:rPr>
          <w:rStyle w:val="Strong"/>
          <w:color w:val="003366"/>
        </w:rPr>
        <w:t>Kurang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Tidur</w:t>
      </w:r>
      <w:proofErr w:type="spellEnd"/>
      <w:r>
        <w:br/>
      </w:r>
      <w:proofErr w:type="spellStart"/>
      <w:r>
        <w:t>Kurang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gemuk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hyperlink r:id="rId6" w:tgtFrame="_blank" w:history="1">
        <w:proofErr w:type="spellStart"/>
        <w:r>
          <w:rPr>
            <w:rStyle w:val="Strong"/>
            <w:color w:val="0000FF"/>
            <w:u w:val="single"/>
          </w:rPr>
          <w:t>kurang</w:t>
        </w:r>
        <w:proofErr w:type="spellEnd"/>
        <w:r>
          <w:rPr>
            <w:rStyle w:val="Strong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color w:val="0000FF"/>
            <w:u w:val="single"/>
          </w:rPr>
          <w:t>tidur</w:t>
        </w:r>
        <w:proofErr w:type="spellEnd"/>
      </w:hyperlink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5% – 20%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rasa </w:t>
      </w:r>
      <w:proofErr w:type="spellStart"/>
      <w:r>
        <w:t>lapar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  <w:proofErr w:type="gramEnd"/>
    </w:p>
    <w:p w:rsidR="0005252E" w:rsidRDefault="0005252E" w:rsidP="0005252E">
      <w:pPr>
        <w:pStyle w:val="NormalWeb"/>
      </w:pPr>
      <w:r>
        <w:rPr>
          <w:rStyle w:val="Strong"/>
          <w:color w:val="003366"/>
        </w:rPr>
        <w:t xml:space="preserve">2. </w:t>
      </w:r>
      <w:proofErr w:type="spellStart"/>
      <w:r>
        <w:rPr>
          <w:rStyle w:val="Strong"/>
          <w:color w:val="003366"/>
        </w:rPr>
        <w:t>Makan</w:t>
      </w:r>
      <w:proofErr w:type="spellEnd"/>
      <w:r>
        <w:rPr>
          <w:rStyle w:val="Strong"/>
          <w:color w:val="003366"/>
        </w:rPr>
        <w:t xml:space="preserve"> di </w:t>
      </w:r>
      <w:proofErr w:type="spellStart"/>
      <w:r>
        <w:rPr>
          <w:rStyle w:val="Strong"/>
          <w:color w:val="003366"/>
        </w:rPr>
        <w:t>dalam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mobil</w:t>
      </w:r>
      <w:proofErr w:type="spellEnd"/>
      <w:r>
        <w:br/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burger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mengasup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bawalah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sebotol</w:t>
      </w:r>
      <w:proofErr w:type="spellEnd"/>
      <w:r>
        <w:t xml:space="preserve"> air mineral.</w:t>
      </w:r>
      <w:proofErr w:type="gramEnd"/>
    </w:p>
    <w:p w:rsidR="0005252E" w:rsidRDefault="0005252E" w:rsidP="0005252E">
      <w:pPr>
        <w:pStyle w:val="NormalWeb"/>
        <w:rPr>
          <w:ins w:id="1" w:author="Unknown"/>
        </w:rPr>
      </w:pPr>
      <w:ins w:id="2" w:author="Unknown">
        <w:r>
          <w:rPr>
            <w:rStyle w:val="Strong"/>
            <w:color w:val="003366"/>
          </w:rPr>
          <w:t xml:space="preserve">3. </w:t>
        </w:r>
        <w:proofErr w:type="spellStart"/>
        <w:r>
          <w:rPr>
            <w:rStyle w:val="Strong"/>
            <w:color w:val="003366"/>
          </w:rPr>
          <w:t>Makan</w:t>
        </w:r>
        <w:proofErr w:type="spellEnd"/>
        <w:r>
          <w:rPr>
            <w:rStyle w:val="Strong"/>
            <w:color w:val="003366"/>
          </w:rPr>
          <w:t xml:space="preserve"> di </w:t>
        </w:r>
        <w:proofErr w:type="spellStart"/>
        <w:r>
          <w:rPr>
            <w:rStyle w:val="Strong"/>
            <w:color w:val="003366"/>
          </w:rPr>
          <w:t>depan</w:t>
        </w:r>
        <w:proofErr w:type="spellEnd"/>
        <w:r>
          <w:rPr>
            <w:rStyle w:val="Strong"/>
            <w:color w:val="003366"/>
          </w:rPr>
          <w:t xml:space="preserve"> TV</w:t>
        </w:r>
        <w:r>
          <w:br/>
        </w:r>
        <w:proofErr w:type="spellStart"/>
        <w:r>
          <w:t>Kebiasaan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di </w:t>
        </w:r>
        <w:proofErr w:type="spellStart"/>
        <w:r>
          <w:t>depan</w:t>
        </w:r>
        <w:proofErr w:type="spellEnd"/>
        <w:r>
          <w:t xml:space="preserve"> TV </w:t>
        </w:r>
        <w:proofErr w:type="spellStart"/>
        <w:r>
          <w:t>ternyata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  <w:proofErr w:type="spellStart"/>
        <w:r>
          <w:t>pemicu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naik</w:t>
        </w:r>
        <w:proofErr w:type="spellEnd"/>
        <w:r>
          <w:t xml:space="preserve">. </w:t>
        </w:r>
        <w:proofErr w:type="spellStart"/>
        <w:proofErr w:type="gramStart"/>
        <w:r>
          <w:t>Bagaiamana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>?</w:t>
        </w:r>
        <w:proofErr w:type="gram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gramStart"/>
        <w:r>
          <w:t xml:space="preserve">di </w:t>
        </w:r>
        <w:proofErr w:type="spellStart"/>
        <w:r>
          <w:t>depan</w:t>
        </w:r>
        <w:proofErr w:type="spellEnd"/>
        <w:proofErr w:type="gramEnd"/>
        <w:r>
          <w:t xml:space="preserve"> TV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cepat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. </w:t>
        </w:r>
        <w:proofErr w:type="spellStart"/>
        <w:proofErr w:type="gramStart"/>
        <w:r>
          <w:t>Otak</w:t>
        </w:r>
        <w:proofErr w:type="spellEnd"/>
        <w:r>
          <w:t xml:space="preserve"> </w:t>
        </w:r>
        <w:proofErr w:type="spellStart"/>
        <w:r>
          <w:t>membutuhkan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berkomunikasi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memang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kebanyakan</w:t>
        </w:r>
        <w:proofErr w:type="spellEnd"/>
        <w:r>
          <w:t xml:space="preserve"> orang </w:t>
        </w:r>
        <w:proofErr w:type="spellStart"/>
        <w:r>
          <w:t>justru</w:t>
        </w:r>
        <w:proofErr w:type="spellEnd"/>
        <w:r>
          <w:t xml:space="preserve"> </w:t>
        </w:r>
        <w:proofErr w:type="spellStart"/>
        <w:r>
          <w:t>masih</w:t>
        </w:r>
        <w:proofErr w:type="spellEnd"/>
        <w:r>
          <w:t xml:space="preserve"> </w:t>
        </w:r>
        <w:proofErr w:type="spellStart"/>
        <w:r>
          <w:t>merasa</w:t>
        </w:r>
        <w:proofErr w:type="spellEnd"/>
        <w:r>
          <w:t xml:space="preserve"> </w:t>
        </w:r>
        <w:proofErr w:type="spellStart"/>
        <w:r>
          <w:t>lapar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mengonsumsi</w:t>
        </w:r>
        <w:proofErr w:type="spellEnd"/>
        <w:r>
          <w:t xml:space="preserve"> </w:t>
        </w:r>
        <w:proofErr w:type="spellStart"/>
        <w:r>
          <w:t>hingga</w:t>
        </w:r>
        <w:proofErr w:type="spellEnd"/>
        <w:r>
          <w:t xml:space="preserve"> 2 kali </w:t>
        </w:r>
        <w:proofErr w:type="spellStart"/>
        <w:r>
          <w:t>porsi</w:t>
        </w:r>
        <w:proofErr w:type="spellEnd"/>
        <w:r>
          <w:t xml:space="preserve"> yang </w:t>
        </w:r>
        <w:proofErr w:type="spellStart"/>
        <w:r>
          <w:t>seharusnya</w:t>
        </w:r>
        <w:proofErr w:type="spellEnd"/>
        <w:r>
          <w:t xml:space="preserve"> </w:t>
        </w:r>
        <w:proofErr w:type="spellStart"/>
        <w:r>
          <w:t>saat</w:t>
        </w:r>
        <w:proofErr w:type="spellEnd"/>
        <w:r>
          <w:t xml:space="preserve"> </w:t>
        </w:r>
        <w:proofErr w:type="spellStart"/>
        <w:r>
          <w:t>mereka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gramStart"/>
        <w:r>
          <w:t>di</w:t>
        </w:r>
        <w:proofErr w:type="gramEnd"/>
        <w:r>
          <w:t xml:space="preserve"> </w:t>
        </w:r>
        <w:proofErr w:type="spellStart"/>
        <w:r>
          <w:t>depan</w:t>
        </w:r>
        <w:proofErr w:type="spellEnd"/>
        <w:r>
          <w:t xml:space="preserve"> TV.</w:t>
        </w:r>
      </w:ins>
    </w:p>
    <w:p w:rsidR="0005252E" w:rsidRDefault="0005252E" w:rsidP="0005252E">
      <w:pPr>
        <w:pStyle w:val="NormalWeb"/>
        <w:rPr>
          <w:ins w:id="3" w:author="Unknown"/>
        </w:rPr>
      </w:pPr>
      <w:ins w:id="4" w:author="Unknown">
        <w:r>
          <w:rPr>
            <w:rStyle w:val="Strong"/>
            <w:color w:val="003366"/>
          </w:rPr>
          <w:t xml:space="preserve">4. </w:t>
        </w:r>
        <w:proofErr w:type="spellStart"/>
        <w:r>
          <w:rPr>
            <w:rStyle w:val="Strong"/>
            <w:color w:val="003366"/>
          </w:rPr>
          <w:t>Kebiasaan</w:t>
        </w:r>
        <w:proofErr w:type="spellEnd"/>
        <w:r>
          <w:rPr>
            <w:rStyle w:val="Strong"/>
            <w:color w:val="003366"/>
          </w:rPr>
          <w:t xml:space="preserve"> </w:t>
        </w:r>
        <w:proofErr w:type="spellStart"/>
        <w:r>
          <w:rPr>
            <w:rStyle w:val="Strong"/>
            <w:color w:val="003366"/>
          </w:rPr>
          <w:t>menghabiskan</w:t>
        </w:r>
        <w:proofErr w:type="spellEnd"/>
        <w:r>
          <w:rPr>
            <w:rStyle w:val="Strong"/>
            <w:color w:val="003366"/>
          </w:rPr>
          <w:t xml:space="preserve"> </w:t>
        </w:r>
        <w:proofErr w:type="spellStart"/>
        <w:r>
          <w:rPr>
            <w:rStyle w:val="Strong"/>
            <w:color w:val="003366"/>
          </w:rPr>
          <w:t>makanan</w:t>
        </w:r>
        <w:proofErr w:type="spellEnd"/>
        <w:r>
          <w:rPr>
            <w:rStyle w:val="Strong"/>
            <w:color w:val="003366"/>
          </w:rPr>
          <w:t xml:space="preserve"> </w:t>
        </w:r>
        <w:proofErr w:type="spellStart"/>
        <w:r>
          <w:rPr>
            <w:rStyle w:val="Strong"/>
            <w:color w:val="003366"/>
          </w:rPr>
          <w:t>walaupun</w:t>
        </w:r>
        <w:proofErr w:type="spellEnd"/>
        <w:r>
          <w:rPr>
            <w:rStyle w:val="Strong"/>
            <w:color w:val="003366"/>
          </w:rPr>
          <w:t xml:space="preserve"> </w:t>
        </w:r>
        <w:proofErr w:type="spellStart"/>
        <w:r>
          <w:rPr>
            <w:rStyle w:val="Strong"/>
            <w:color w:val="003366"/>
          </w:rPr>
          <w:t>sudah</w:t>
        </w:r>
        <w:proofErr w:type="spellEnd"/>
        <w:r>
          <w:rPr>
            <w:rStyle w:val="Strong"/>
            <w:color w:val="003366"/>
          </w:rPr>
          <w:t xml:space="preserve"> </w:t>
        </w:r>
        <w:proofErr w:type="spellStart"/>
        <w:r>
          <w:rPr>
            <w:rStyle w:val="Strong"/>
            <w:color w:val="003366"/>
          </w:rPr>
          <w:t>kenyang</w:t>
        </w:r>
        <w:proofErr w:type="spellEnd"/>
        <w:r>
          <w:br/>
        </w:r>
        <w:proofErr w:type="spellStart"/>
        <w:r>
          <w:t>Mungkin</w:t>
        </w:r>
        <w:proofErr w:type="spellEnd"/>
        <w:r>
          <w:t xml:space="preserve"> </w:t>
        </w:r>
        <w:proofErr w:type="spellStart"/>
        <w:r>
          <w:t>sejak</w:t>
        </w:r>
        <w:proofErr w:type="spellEnd"/>
        <w:r>
          <w:t xml:space="preserve"> </w:t>
        </w:r>
        <w:proofErr w:type="spellStart"/>
        <w:r>
          <w:t>kecil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diajarkan</w:t>
        </w:r>
        <w:proofErr w:type="spellEnd"/>
        <w:r>
          <w:t xml:space="preserve"> </w:t>
        </w:r>
        <w:proofErr w:type="spellStart"/>
        <w:r>
          <w:t>oleh</w:t>
        </w:r>
        <w:proofErr w:type="spellEnd"/>
        <w:r>
          <w:t xml:space="preserve"> orang </w:t>
        </w:r>
        <w:proofErr w:type="spellStart"/>
        <w:r>
          <w:t>tua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selalu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menyisakan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sedikitpun</w:t>
        </w:r>
        <w:proofErr w:type="spellEnd"/>
        <w:r>
          <w:t xml:space="preserve"> di </w:t>
        </w:r>
        <w:proofErr w:type="spellStart"/>
        <w:r>
          <w:t>piring</w:t>
        </w:r>
        <w:proofErr w:type="spellEnd"/>
        <w:r>
          <w:t xml:space="preserve">. </w:t>
        </w:r>
        <w:proofErr w:type="spellStart"/>
        <w:proofErr w:type="gramStart"/>
        <w:r>
          <w:t>Sehingga</w:t>
        </w:r>
        <w:proofErr w:type="spellEnd"/>
        <w:r>
          <w:t xml:space="preserve"> </w:t>
        </w:r>
        <w:proofErr w:type="spellStart"/>
        <w:r>
          <w:t>walapun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 xml:space="preserve">,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terpaksa</w:t>
        </w:r>
        <w:proofErr w:type="spellEnd"/>
        <w:r>
          <w:t xml:space="preserve"> </w:t>
        </w:r>
        <w:proofErr w:type="spellStart"/>
        <w:r>
          <w:t>menghabiskan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yang di </w:t>
        </w:r>
        <w:proofErr w:type="spellStart"/>
        <w:r>
          <w:t>piring</w:t>
        </w:r>
        <w:proofErr w:type="spellEnd"/>
        <w:r>
          <w:t>.</w:t>
        </w:r>
        <w:proofErr w:type="gramEnd"/>
        <w:r>
          <w:t xml:space="preserve"> </w:t>
        </w:r>
        <w:proofErr w:type="gramStart"/>
        <w:r>
          <w:t xml:space="preserve">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tentunya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memicu</w:t>
        </w:r>
        <w:proofErr w:type="spellEnd"/>
        <w:r>
          <w:t xml:space="preserve"> </w:t>
        </w:r>
        <w:proofErr w:type="spellStart"/>
        <w:r>
          <w:t>obesitas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Berhentilah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disaat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 xml:space="preserve">, </w:t>
        </w:r>
        <w:proofErr w:type="spellStart"/>
        <w:r>
          <w:t>jangan</w:t>
        </w:r>
        <w:proofErr w:type="spellEnd"/>
        <w:r>
          <w:t xml:space="preserve"> </w:t>
        </w:r>
        <w:proofErr w:type="spellStart"/>
        <w:r>
          <w:t>jadikan</w:t>
        </w:r>
        <w:proofErr w:type="spellEnd"/>
        <w:r>
          <w:t xml:space="preserve"> </w:t>
        </w:r>
        <w:proofErr w:type="spellStart"/>
        <w:r>
          <w:t>perut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tempat</w:t>
        </w:r>
        <w:proofErr w:type="spellEnd"/>
        <w:r>
          <w:t xml:space="preserve"> </w:t>
        </w:r>
        <w:proofErr w:type="spellStart"/>
        <w:r>
          <w:t>sampah</w:t>
        </w:r>
        <w:proofErr w:type="spellEnd"/>
        <w:r>
          <w:t xml:space="preserve"> yang </w:t>
        </w:r>
        <w:proofErr w:type="spellStart"/>
        <w:r>
          <w:t>kepenuhan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Solusinya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, </w:t>
        </w:r>
        <w:proofErr w:type="spellStart"/>
        <w:r>
          <w:t>ambil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secukupnya</w:t>
        </w:r>
        <w:proofErr w:type="spellEnd"/>
        <w:r>
          <w:t xml:space="preserve"> di </w:t>
        </w:r>
        <w:proofErr w:type="spellStart"/>
        <w:r>
          <w:t>piring</w:t>
        </w:r>
        <w:proofErr w:type="spellEnd"/>
        <w:r>
          <w:t xml:space="preserve">, </w:t>
        </w:r>
        <w:proofErr w:type="spellStart"/>
        <w:r>
          <w:t>sehingga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menghabiskan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sesuai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kapasitas</w:t>
        </w:r>
        <w:proofErr w:type="spellEnd"/>
        <w:r>
          <w:t xml:space="preserve"> </w:t>
        </w:r>
        <w:proofErr w:type="spellStart"/>
        <w:r>
          <w:t>perut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tanpa</w:t>
        </w:r>
        <w:proofErr w:type="spellEnd"/>
        <w:r>
          <w:t xml:space="preserve"> </w:t>
        </w:r>
        <w:proofErr w:type="spellStart"/>
        <w:r>
          <w:t>harus</w:t>
        </w:r>
        <w:proofErr w:type="spellEnd"/>
        <w:r>
          <w:t xml:space="preserve"> </w:t>
        </w:r>
        <w:proofErr w:type="spellStart"/>
        <w:r>
          <w:t>merasa</w:t>
        </w:r>
        <w:proofErr w:type="spellEnd"/>
        <w:r>
          <w:t xml:space="preserve"> </w:t>
        </w:r>
        <w:proofErr w:type="spellStart"/>
        <w:r>
          <w:t>bersalah</w:t>
        </w:r>
        <w:proofErr w:type="spellEnd"/>
        <w:r>
          <w:t xml:space="preserve"> </w:t>
        </w:r>
        <w:proofErr w:type="spellStart"/>
        <w:r>
          <w:t>melihat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yang </w:t>
        </w:r>
        <w:proofErr w:type="spellStart"/>
        <w:r>
          <w:t>masih</w:t>
        </w:r>
        <w:proofErr w:type="spellEnd"/>
        <w:r>
          <w:t xml:space="preserve"> </w:t>
        </w:r>
        <w:proofErr w:type="spellStart"/>
        <w:r>
          <w:t>tersisa</w:t>
        </w:r>
        <w:proofErr w:type="spellEnd"/>
        <w:r>
          <w:t xml:space="preserve"> di </w:t>
        </w:r>
        <w:proofErr w:type="spellStart"/>
        <w:r>
          <w:t>piring</w:t>
        </w:r>
        <w:proofErr w:type="spellEnd"/>
        <w:r>
          <w:t>.</w:t>
        </w:r>
        <w:proofErr w:type="gramEnd"/>
      </w:ins>
    </w:p>
    <w:p w:rsidR="0005252E" w:rsidRDefault="0005252E" w:rsidP="0005252E">
      <w:pPr>
        <w:pStyle w:val="NormalWeb"/>
        <w:rPr>
          <w:ins w:id="5" w:author="Unknown"/>
        </w:rPr>
      </w:pPr>
      <w:ins w:id="6" w:author="Unknown">
        <w:r>
          <w:rPr>
            <w:rStyle w:val="Strong"/>
            <w:color w:val="003366"/>
          </w:rPr>
          <w:t xml:space="preserve">5. </w:t>
        </w:r>
        <w:proofErr w:type="spellStart"/>
        <w:r>
          <w:rPr>
            <w:rStyle w:val="Strong"/>
            <w:color w:val="003366"/>
          </w:rPr>
          <w:t>Nongkrong</w:t>
        </w:r>
        <w:proofErr w:type="spellEnd"/>
        <w:r>
          <w:rPr>
            <w:rStyle w:val="Strong"/>
            <w:color w:val="003366"/>
          </w:rPr>
          <w:t xml:space="preserve"> di Cafe</w:t>
        </w:r>
        <w:r>
          <w:br/>
        </w:r>
        <w:proofErr w:type="spellStart"/>
        <w:r>
          <w:t>Mungkin</w:t>
        </w:r>
        <w:proofErr w:type="spellEnd"/>
        <w:r>
          <w:t xml:space="preserve"> </w:t>
        </w:r>
        <w:proofErr w:type="spellStart"/>
        <w:r>
          <w:t>sebagian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kita</w:t>
        </w:r>
        <w:proofErr w:type="spellEnd"/>
        <w:r>
          <w:t xml:space="preserve"> </w:t>
        </w:r>
        <w:proofErr w:type="spellStart"/>
        <w:r>
          <w:t>sering</w:t>
        </w:r>
        <w:proofErr w:type="spellEnd"/>
        <w:r>
          <w:t xml:space="preserve"> </w:t>
        </w:r>
        <w:proofErr w:type="spellStart"/>
        <w:r>
          <w:t>nongkrong</w:t>
        </w:r>
        <w:proofErr w:type="spellEnd"/>
        <w:r>
          <w:t xml:space="preserve"> di cafe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kedai</w:t>
        </w:r>
        <w:proofErr w:type="spellEnd"/>
        <w:r>
          <w:t xml:space="preserve"> kopi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sekadar</w:t>
        </w:r>
        <w:proofErr w:type="spellEnd"/>
        <w:r>
          <w:t xml:space="preserve"> </w:t>
        </w:r>
        <w:proofErr w:type="spellStart"/>
        <w:r>
          <w:t>mengoborol</w:t>
        </w:r>
        <w:proofErr w:type="spellEnd"/>
        <w:r>
          <w:t xml:space="preserve"> </w:t>
        </w:r>
        <w:proofErr w:type="spellStart"/>
        <w:r>
          <w:t>santai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teman</w:t>
        </w:r>
        <w:proofErr w:type="spellEnd"/>
        <w:r>
          <w:t xml:space="preserve">. </w:t>
        </w:r>
        <w:proofErr w:type="spellStart"/>
        <w:proofErr w:type="gramStart"/>
        <w:r>
          <w:t>Tanpa</w:t>
        </w:r>
        <w:proofErr w:type="spellEnd"/>
        <w:r>
          <w:t xml:space="preserve"> </w:t>
        </w:r>
        <w:proofErr w:type="spellStart"/>
        <w:r>
          <w:t>disadari</w:t>
        </w:r>
        <w:proofErr w:type="spellEnd"/>
        <w:r>
          <w:t xml:space="preserve">, </w:t>
        </w:r>
        <w:proofErr w:type="spellStart"/>
        <w:r>
          <w:t>umumnya</w:t>
        </w:r>
        <w:proofErr w:type="spellEnd"/>
        <w:r>
          <w:t xml:space="preserve"> </w:t>
        </w:r>
        <w:proofErr w:type="spellStart"/>
        <w:r>
          <w:t>obrolan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ditemani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hidangan-hidangan</w:t>
        </w:r>
        <w:proofErr w:type="spellEnd"/>
        <w:r>
          <w:t xml:space="preserve"> yang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tinggi</w:t>
        </w:r>
        <w:proofErr w:type="spellEnd"/>
        <w:r>
          <w:t xml:space="preserve"> </w:t>
        </w:r>
        <w:proofErr w:type="spellStart"/>
        <w:r>
          <w:t>kalori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Tentunya</w:t>
        </w:r>
        <w:proofErr w:type="spellEnd"/>
        <w:r>
          <w:t xml:space="preserve"> </w:t>
        </w:r>
        <w:proofErr w:type="spellStart"/>
        <w:r>
          <w:t>hal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memicu</w:t>
        </w:r>
        <w:proofErr w:type="spellEnd"/>
        <w:r>
          <w:t xml:space="preserve"> </w:t>
        </w:r>
        <w:proofErr w:type="spellStart"/>
        <w:r>
          <w:t>obesitas</w:t>
        </w:r>
        <w:proofErr w:type="spellEnd"/>
        <w:r>
          <w:t xml:space="preserve"> </w:t>
        </w:r>
        <w:proofErr w:type="spellStart"/>
        <w:r>
          <w:t>jika</w:t>
        </w:r>
        <w:proofErr w:type="spellEnd"/>
        <w:r>
          <w:t xml:space="preserve"> </w:t>
        </w:r>
        <w:proofErr w:type="spellStart"/>
        <w:r>
          <w:t>aktivitas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hampir</w:t>
        </w:r>
        <w:proofErr w:type="spellEnd"/>
        <w:r>
          <w:t xml:space="preserve"> </w:t>
        </w:r>
        <w:proofErr w:type="spellStart"/>
        <w:r>
          <w:t>setiap</w:t>
        </w:r>
        <w:proofErr w:type="spellEnd"/>
        <w:r>
          <w:t xml:space="preserve"> </w:t>
        </w:r>
        <w:proofErr w:type="spellStart"/>
        <w:r>
          <w:t>hari</w:t>
        </w:r>
        <w:proofErr w:type="spellEnd"/>
        <w:r>
          <w:t xml:space="preserve">. </w:t>
        </w:r>
        <w:proofErr w:type="spellStart"/>
        <w:proofErr w:type="gramStart"/>
        <w:r>
          <w:t>Jika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menghindari</w:t>
        </w:r>
        <w:proofErr w:type="spellEnd"/>
        <w:r>
          <w:t xml:space="preserve"> </w:t>
        </w:r>
        <w:proofErr w:type="spellStart"/>
        <w:r>
          <w:t>aktivitas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, </w:t>
        </w:r>
        <w:proofErr w:type="spellStart"/>
        <w:r>
          <w:t>maka</w:t>
        </w:r>
        <w:proofErr w:type="spellEnd"/>
        <w:r>
          <w:t xml:space="preserve"> </w:t>
        </w:r>
        <w:proofErr w:type="spellStart"/>
        <w:r>
          <w:t>pilihlah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minuman</w:t>
        </w:r>
        <w:proofErr w:type="spellEnd"/>
        <w:r>
          <w:t xml:space="preserve"> yang </w:t>
        </w:r>
        <w:proofErr w:type="spellStart"/>
        <w:r>
          <w:t>rendah</w:t>
        </w:r>
        <w:proofErr w:type="spellEnd"/>
        <w:r>
          <w:t xml:space="preserve"> </w:t>
        </w:r>
        <w:proofErr w:type="spellStart"/>
        <w:r>
          <w:t>kalori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menemani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</w:t>
        </w:r>
        <w:proofErr w:type="spellStart"/>
        <w:r>
          <w:t>santai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teman</w:t>
        </w:r>
        <w:proofErr w:type="spellEnd"/>
        <w:r>
          <w:t>.</w:t>
        </w:r>
        <w:proofErr w:type="gramEnd"/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05252E"/>
    <w:rsid w:val="00266303"/>
    <w:rsid w:val="007D41C1"/>
    <w:rsid w:val="008D04B5"/>
    <w:rsid w:val="00BC07E2"/>
    <w:rsid w:val="00BE62F5"/>
    <w:rsid w:val="00C236E8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ikelkesehatan99.com/5-alasan-anda-harus-cukup-tidur/" TargetMode="External"/><Relationship Id="rId5" Type="http://schemas.openxmlformats.org/officeDocument/2006/relationships/hyperlink" Target="http://artikelkesehatan99.com/7-penyebab-kenaikan-berat-badan-yang-tidak-dapat-anda-kontr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2016-05-31T12:09:00Z</dcterms:created>
  <dcterms:modified xsi:type="dcterms:W3CDTF">2016-05-31T12:09:00Z</dcterms:modified>
</cp:coreProperties>
</file>