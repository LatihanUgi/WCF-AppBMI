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0D6" w:rsidRDefault="00C700D6" w:rsidP="00C700D6">
      <w:pPr>
        <w:pStyle w:val="Heading1"/>
      </w:pPr>
      <w:r>
        <w:t xml:space="preserve">8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Kesehatan</w:t>
      </w:r>
      <w:proofErr w:type="spellEnd"/>
    </w:p>
    <w:p w:rsidR="00C700D6" w:rsidRDefault="00C700D6" w:rsidP="00C700D6">
      <w:pPr>
        <w:pStyle w:val="NormalWeb"/>
      </w:pPr>
      <w:bookmarkStart w:id="0" w:name="_GoBack"/>
      <w:bookmarkEnd w:id="0"/>
    </w:p>
    <w:p w:rsidR="00C700D6" w:rsidRDefault="00C700D6" w:rsidP="00C700D6">
      <w:pPr>
        <w:pStyle w:val="NormalWeb"/>
      </w:pPr>
      <w:proofErr w:type="spellStart"/>
      <w:proofErr w:type="gram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orang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pembuluh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tersumbat</w:t>
      </w:r>
      <w:proofErr w:type="spellEnd"/>
      <w:r>
        <w:t xml:space="preserve">,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kanker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 yang </w:t>
      </w:r>
      <w:proofErr w:type="spellStart"/>
      <w:r>
        <w:t>hebat</w:t>
      </w:r>
      <w:proofErr w:type="spellEnd"/>
      <w:r>
        <w:t xml:space="preserve">,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polifenol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Polifenol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antioksidan</w:t>
      </w:r>
      <w:proofErr w:type="spellEnd"/>
      <w:r>
        <w:t>.</w:t>
      </w:r>
      <w:proofErr w:type="gramEnd"/>
    </w:p>
    <w:p w:rsidR="00C700D6" w:rsidRDefault="00C700D6" w:rsidP="00C700D6">
      <w:pPr>
        <w:pStyle w:val="NormalWeb"/>
      </w:pPr>
      <w:proofErr w:type="spellStart"/>
      <w:proofErr w:type="gramStart"/>
      <w:r>
        <w:t>Beberapa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hyperlink r:id="rId5" w:tgtFrame="_blank" w:history="1">
        <w:proofErr w:type="spellStart"/>
        <w:r>
          <w:rPr>
            <w:rStyle w:val="Hyperlink"/>
          </w:rPr>
          <w:t>teh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hijau</w:t>
        </w:r>
        <w:proofErr w:type="spellEnd"/>
      </w:hyperlink>
      <w:r>
        <w:t xml:space="preserve">, </w:t>
      </w:r>
      <w:proofErr w:type="spellStart"/>
      <w:r>
        <w:t>teh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, </w:t>
      </w:r>
      <w:hyperlink r:id="rId6" w:tgtFrame="_blank" w:history="1">
        <w:proofErr w:type="spellStart"/>
        <w:r>
          <w:rPr>
            <w:rStyle w:val="Hyperlink"/>
          </w:rPr>
          <w:t>teh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hitam</w:t>
        </w:r>
        <w:proofErr w:type="spellEnd"/>
      </w:hyperlink>
      <w:r>
        <w:t xml:space="preserve">, </w:t>
      </w:r>
      <w:proofErr w:type="spellStart"/>
      <w:r>
        <w:t>teh</w:t>
      </w:r>
      <w:proofErr w:type="spellEnd"/>
      <w:r>
        <w:t xml:space="preserve"> herbal chamomile, </w:t>
      </w:r>
      <w:proofErr w:type="spellStart"/>
      <w:r>
        <w:t>dan</w:t>
      </w:r>
      <w:proofErr w:type="spellEnd"/>
      <w:r>
        <w:t xml:space="preserve"> </w:t>
      </w:r>
      <w:hyperlink r:id="rId7" w:tgtFrame="_blank" w:history="1">
        <w:proofErr w:type="spellStart"/>
        <w:r>
          <w:rPr>
            <w:rStyle w:val="Hyperlink"/>
          </w:rPr>
          <w:t>teh</w:t>
        </w:r>
        <w:proofErr w:type="spellEnd"/>
        <w:r>
          <w:rPr>
            <w:rStyle w:val="Hyperlink"/>
          </w:rPr>
          <w:t xml:space="preserve"> oolong</w:t>
        </w:r>
      </w:hyperlink>
      <w:r>
        <w:t>.</w:t>
      </w:r>
      <w:proofErr w:type="gram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kopi, </w:t>
      </w:r>
      <w:proofErr w:type="spellStart"/>
      <w:r>
        <w:t>teh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kafein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kadar</w:t>
      </w:r>
      <w:proofErr w:type="spellEnd"/>
      <w:proofErr w:type="gram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. </w:t>
      </w:r>
      <w:proofErr w:type="spellStart"/>
      <w:proofErr w:type="gramStart"/>
      <w:r>
        <w:t>Diantara</w:t>
      </w:r>
      <w:proofErr w:type="spellEnd"/>
      <w:r>
        <w:t xml:space="preserve"> </w:t>
      </w:r>
      <w:hyperlink r:id="rId8" w:tgtFrame="_blank" w:history="1">
        <w:proofErr w:type="spellStart"/>
        <w:r>
          <w:rPr>
            <w:rStyle w:val="Hyperlink"/>
          </w:rPr>
          <w:t>jenis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teh</w:t>
        </w:r>
        <w:proofErr w:type="spellEnd"/>
      </w:hyperlink>
      <w:r>
        <w:t xml:space="preserve"> yang </w:t>
      </w:r>
      <w:proofErr w:type="spellStart"/>
      <w:r>
        <w:t>disebutkan</w:t>
      </w:r>
      <w:proofErr w:type="spellEnd"/>
      <w:r>
        <w:t xml:space="preserve">, </w:t>
      </w:r>
      <w:proofErr w:type="spellStart"/>
      <w:r>
        <w:t>teh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yang paling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kafein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  <w:proofErr w:type="gramEnd"/>
    </w:p>
    <w:p w:rsidR="00C700D6" w:rsidRDefault="00C700D6" w:rsidP="00C700D6">
      <w:pPr>
        <w:pStyle w:val="NormalWeb"/>
      </w:pPr>
      <w:proofErr w:type="spellStart"/>
      <w:proofErr w:type="gramStart"/>
      <w:r>
        <w:t>Teh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teroksidasi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diawetkan</w:t>
      </w:r>
      <w:proofErr w:type="spellEnd"/>
      <w:r>
        <w:t>.</w:t>
      </w:r>
      <w:proofErr w:type="gramEnd"/>
      <w:r>
        <w:t xml:space="preserve">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dipanen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usianya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dikukus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dikeringkan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proses </w:t>
      </w:r>
      <w:proofErr w:type="spellStart"/>
      <w:r>
        <w:t>fermentasi</w:t>
      </w:r>
      <w:proofErr w:type="spellEnd"/>
      <w:r>
        <w:t xml:space="preserve">. </w:t>
      </w:r>
      <w:proofErr w:type="spellStart"/>
      <w:proofErr w:type="gramStart"/>
      <w:r>
        <w:t>Oleh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kandungan</w:t>
      </w:r>
      <w:proofErr w:type="spellEnd"/>
      <w:r>
        <w:t xml:space="preserve"> </w:t>
      </w:r>
      <w:proofErr w:type="spellStart"/>
      <w:r>
        <w:t>antioksidannya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  <w:proofErr w:type="gramEnd"/>
      <w:r>
        <w:t xml:space="preserve"> Dari </w:t>
      </w:r>
      <w:proofErr w:type="spellStart"/>
      <w:r>
        <w:t>segi</w:t>
      </w:r>
      <w:proofErr w:type="spellEnd"/>
      <w:r>
        <w:t xml:space="preserve"> rasa, </w:t>
      </w:r>
      <w:proofErr w:type="spellStart"/>
      <w:r>
        <w:t>teh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proofErr w:type="gramStart"/>
      <w:r>
        <w:t>manis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. </w:t>
      </w:r>
      <w:proofErr w:type="spellStart"/>
      <w:proofErr w:type="gram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teh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antimikroba</w:t>
      </w:r>
      <w:proofErr w:type="spellEnd"/>
      <w:r>
        <w:t>.</w:t>
      </w:r>
      <w:proofErr w:type="gramEnd"/>
    </w:p>
    <w:p w:rsidR="00C700D6" w:rsidRDefault="00C700D6" w:rsidP="00C700D6">
      <w:pPr>
        <w:pStyle w:val="Heading2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 </w:t>
      </w:r>
      <w:proofErr w:type="spellStart"/>
      <w:r>
        <w:t>Putih</w:t>
      </w:r>
      <w:proofErr w:type="spellEnd"/>
    </w:p>
    <w:p w:rsidR="00C700D6" w:rsidRDefault="00C700D6" w:rsidP="00C700D6">
      <w:pPr>
        <w:pStyle w:val="NormalWeb"/>
      </w:pPr>
      <w:proofErr w:type="spellStart"/>
      <w:r>
        <w:t>Teh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:rsidR="00C700D6" w:rsidRDefault="00C700D6" w:rsidP="00C700D6">
      <w:pPr>
        <w:pStyle w:val="NormalWeb"/>
      </w:pPr>
      <w:r>
        <w:rPr>
          <w:rStyle w:val="Strong"/>
        </w:rPr>
        <w:t xml:space="preserve">1. </w:t>
      </w:r>
      <w:proofErr w:type="spellStart"/>
      <w:r>
        <w:rPr>
          <w:rStyle w:val="Strong"/>
        </w:rPr>
        <w:t>Membantu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mencegah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kanker</w:t>
      </w:r>
      <w:proofErr w:type="spellEnd"/>
      <w:r>
        <w:rPr>
          <w:b/>
          <w:bCs/>
        </w:rPr>
        <w:br/>
      </w:r>
      <w:proofErr w:type="spellStart"/>
      <w:r>
        <w:t>Teh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senyawa</w:t>
      </w:r>
      <w:proofErr w:type="spellEnd"/>
      <w:r>
        <w:t xml:space="preserve"> </w:t>
      </w:r>
      <w:proofErr w:type="spellStart"/>
      <w:r>
        <w:t>polifenol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melawan</w:t>
      </w:r>
      <w:proofErr w:type="spellEnd"/>
      <w:r>
        <w:t xml:space="preserve"> </w:t>
      </w:r>
      <w:proofErr w:type="spellStart"/>
      <w:r>
        <w:t>radikal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kanker</w:t>
      </w:r>
      <w:proofErr w:type="spellEnd"/>
      <w:r>
        <w:t xml:space="preserve">.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radikal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stres</w:t>
      </w:r>
      <w:proofErr w:type="spellEnd"/>
      <w:r>
        <w:t xml:space="preserve"> </w:t>
      </w:r>
      <w:proofErr w:type="spellStart"/>
      <w:r>
        <w:t>oksidatif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proses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kanker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 </w:t>
      </w:r>
      <w:proofErr w:type="spellStart"/>
      <w:r>
        <w:t>polifenol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dipercaya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stres</w:t>
      </w:r>
      <w:proofErr w:type="spellEnd"/>
      <w:r>
        <w:t xml:space="preserve"> </w:t>
      </w:r>
      <w:proofErr w:type="spellStart"/>
      <w:r>
        <w:t>oksidatif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C700D6" w:rsidRDefault="00C700D6" w:rsidP="00C700D6">
      <w:pPr>
        <w:pStyle w:val="NormalWeb"/>
        <w:rPr>
          <w:ins w:id="1" w:author="Unknown"/>
        </w:rPr>
      </w:pPr>
      <w:ins w:id="2" w:author="Unknown">
        <w:r>
          <w:rPr>
            <w:rStyle w:val="Strong"/>
          </w:rPr>
          <w:t xml:space="preserve">2. </w:t>
        </w:r>
        <w:proofErr w:type="spellStart"/>
        <w:r>
          <w:rPr>
            <w:rStyle w:val="Strong"/>
          </w:rPr>
          <w:t>Mencegah</w:t>
        </w:r>
        <w:proofErr w:type="spellEnd"/>
        <w:r>
          <w:rPr>
            <w:rStyle w:val="Strong"/>
          </w:rPr>
          <w:t xml:space="preserve"> </w:t>
        </w:r>
        <w:proofErr w:type="spellStart"/>
        <w:r>
          <w:rPr>
            <w:rStyle w:val="Strong"/>
          </w:rPr>
          <w:t>kerusakan</w:t>
        </w:r>
        <w:proofErr w:type="spellEnd"/>
        <w:r>
          <w:rPr>
            <w:rStyle w:val="Strong"/>
          </w:rPr>
          <w:t xml:space="preserve"> </w:t>
        </w:r>
        <w:proofErr w:type="spellStart"/>
        <w:r>
          <w:rPr>
            <w:rStyle w:val="Strong"/>
          </w:rPr>
          <w:t>pada</w:t>
        </w:r>
        <w:proofErr w:type="spellEnd"/>
        <w:r>
          <w:rPr>
            <w:rStyle w:val="Strong"/>
          </w:rPr>
          <w:t xml:space="preserve"> </w:t>
        </w:r>
        <w:proofErr w:type="spellStart"/>
        <w:r>
          <w:rPr>
            <w:rStyle w:val="Strong"/>
          </w:rPr>
          <w:t>tubuh</w:t>
        </w:r>
        <w:proofErr w:type="spellEnd"/>
        <w:r>
          <w:rPr>
            <w:b/>
            <w:bCs/>
          </w:rPr>
          <w:br/>
        </w:r>
        <w:proofErr w:type="spellStart"/>
        <w:r>
          <w:t>Selain</w:t>
        </w:r>
        <w:proofErr w:type="spellEnd"/>
        <w:r>
          <w:t xml:space="preserve">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mencegah</w:t>
        </w:r>
        <w:proofErr w:type="spellEnd"/>
        <w:r>
          <w:t xml:space="preserve"> </w:t>
        </w:r>
        <w:proofErr w:type="spellStart"/>
        <w:r>
          <w:t>kerusakan</w:t>
        </w:r>
        <w:proofErr w:type="spellEnd"/>
        <w:r>
          <w:t xml:space="preserve"> organ </w:t>
        </w:r>
        <w:proofErr w:type="spellStart"/>
        <w:r>
          <w:t>tubuh</w:t>
        </w:r>
        <w:proofErr w:type="spellEnd"/>
        <w:r>
          <w:t xml:space="preserve"> </w:t>
        </w:r>
        <w:proofErr w:type="spellStart"/>
        <w:r>
          <w:t>akibat</w:t>
        </w:r>
        <w:proofErr w:type="spellEnd"/>
        <w:r>
          <w:t xml:space="preserve"> </w:t>
        </w:r>
        <w:proofErr w:type="spellStart"/>
        <w:r>
          <w:t>radikal</w:t>
        </w:r>
        <w:proofErr w:type="spellEnd"/>
        <w:r>
          <w:t xml:space="preserve"> </w:t>
        </w:r>
        <w:proofErr w:type="spellStart"/>
        <w:r>
          <w:t>bebas</w:t>
        </w:r>
        <w:proofErr w:type="spellEnd"/>
        <w:r>
          <w:t xml:space="preserve">, </w:t>
        </w:r>
        <w:proofErr w:type="spellStart"/>
        <w:r>
          <w:t>senyawa</w:t>
        </w:r>
        <w:proofErr w:type="spellEnd"/>
        <w:r>
          <w:t xml:space="preserve"> </w:t>
        </w:r>
        <w:proofErr w:type="spellStart"/>
        <w:r>
          <w:t>polifenol</w:t>
        </w:r>
        <w:proofErr w:type="spellEnd"/>
        <w:r>
          <w:t xml:space="preserve"> </w:t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r>
          <w:t>teh</w:t>
        </w:r>
        <w:proofErr w:type="spellEnd"/>
        <w:r>
          <w:t xml:space="preserve"> </w:t>
        </w:r>
        <w:proofErr w:type="spellStart"/>
        <w:proofErr w:type="gramStart"/>
        <w:r>
          <w:t>putih</w:t>
        </w:r>
        <w:proofErr w:type="spellEnd"/>
        <w:proofErr w:type="gramEnd"/>
        <w:r>
          <w:t xml:space="preserve"> </w:t>
        </w:r>
        <w:proofErr w:type="spellStart"/>
        <w:r>
          <w:t>juga</w:t>
        </w:r>
        <w:proofErr w:type="spellEnd"/>
        <w:r>
          <w:t xml:space="preserve">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mencegah</w:t>
        </w:r>
        <w:proofErr w:type="spellEnd"/>
        <w:r>
          <w:t xml:space="preserve"> </w:t>
        </w:r>
        <w:proofErr w:type="spellStart"/>
        <w:r>
          <w:t>peroksida</w:t>
        </w:r>
        <w:proofErr w:type="spellEnd"/>
        <w:r>
          <w:t xml:space="preserve"> yang </w:t>
        </w:r>
        <w:proofErr w:type="spellStart"/>
        <w:r>
          <w:t>timbul</w:t>
        </w:r>
        <w:proofErr w:type="spellEnd"/>
        <w:r>
          <w:t xml:space="preserve"> </w:t>
        </w:r>
        <w:proofErr w:type="spellStart"/>
        <w:r>
          <w:t>akibat</w:t>
        </w:r>
        <w:proofErr w:type="spellEnd"/>
        <w:r>
          <w:t xml:space="preserve"> </w:t>
        </w:r>
        <w:proofErr w:type="spellStart"/>
        <w:r>
          <w:t>kelebihan</w:t>
        </w:r>
        <w:proofErr w:type="spellEnd"/>
        <w:r>
          <w:t xml:space="preserve"> </w:t>
        </w:r>
        <w:proofErr w:type="spellStart"/>
        <w:r>
          <w:t>racun</w:t>
        </w:r>
        <w:proofErr w:type="spellEnd"/>
        <w:r>
          <w:t xml:space="preserve"> di </w:t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r>
          <w:t>tubuh</w:t>
        </w:r>
        <w:proofErr w:type="spellEnd"/>
        <w:r>
          <w:t>.</w:t>
        </w:r>
      </w:ins>
    </w:p>
    <w:p w:rsidR="00C700D6" w:rsidRDefault="00C700D6" w:rsidP="00C700D6">
      <w:pPr>
        <w:pStyle w:val="NormalWeb"/>
        <w:rPr>
          <w:ins w:id="3" w:author="Unknown"/>
        </w:rPr>
      </w:pPr>
      <w:ins w:id="4" w:author="Unknown">
        <w:r>
          <w:rPr>
            <w:rStyle w:val="Strong"/>
          </w:rPr>
          <w:t xml:space="preserve">3. </w:t>
        </w:r>
        <w:proofErr w:type="spellStart"/>
        <w:r>
          <w:rPr>
            <w:rStyle w:val="Strong"/>
          </w:rPr>
          <w:t>Menjaga</w:t>
        </w:r>
        <w:proofErr w:type="spellEnd"/>
        <w:r>
          <w:rPr>
            <w:rStyle w:val="Strong"/>
          </w:rPr>
          <w:t xml:space="preserve"> </w:t>
        </w:r>
        <w:proofErr w:type="spellStart"/>
        <w:r>
          <w:rPr>
            <w:rStyle w:val="Strong"/>
          </w:rPr>
          <w:t>kesehatan</w:t>
        </w:r>
        <w:proofErr w:type="spellEnd"/>
        <w:r>
          <w:rPr>
            <w:rStyle w:val="Strong"/>
          </w:rPr>
          <w:t xml:space="preserve"> </w:t>
        </w:r>
        <w:proofErr w:type="spellStart"/>
        <w:r>
          <w:rPr>
            <w:rStyle w:val="Strong"/>
          </w:rPr>
          <w:t>mulut</w:t>
        </w:r>
        <w:proofErr w:type="spellEnd"/>
        <w:r>
          <w:rPr>
            <w:b/>
            <w:bCs/>
          </w:rPr>
          <w:br/>
        </w:r>
        <w:proofErr w:type="spellStart"/>
        <w:r>
          <w:t>Kombinasi</w:t>
        </w:r>
        <w:proofErr w:type="spellEnd"/>
        <w:r>
          <w:t xml:space="preserve"> </w:t>
        </w:r>
        <w:proofErr w:type="spellStart"/>
        <w:r>
          <w:t>antara</w:t>
        </w:r>
        <w:proofErr w:type="spellEnd"/>
        <w:r>
          <w:t xml:space="preserve"> </w:t>
        </w:r>
        <w:proofErr w:type="spellStart"/>
        <w:r>
          <w:t>senyawa</w:t>
        </w:r>
        <w:proofErr w:type="spellEnd"/>
        <w:r>
          <w:t xml:space="preserve"> </w:t>
        </w:r>
        <w:proofErr w:type="spellStart"/>
        <w:r>
          <w:t>polifenol</w:t>
        </w:r>
        <w:proofErr w:type="spellEnd"/>
        <w:r>
          <w:t xml:space="preserve"> </w:t>
        </w:r>
        <w:proofErr w:type="spellStart"/>
        <w:r>
          <w:t>dan</w:t>
        </w:r>
        <w:proofErr w:type="spellEnd"/>
        <w:r>
          <w:t xml:space="preserve"> tannin di </w:t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r>
          <w:t>teh</w:t>
        </w:r>
        <w:proofErr w:type="spellEnd"/>
        <w:r>
          <w:t xml:space="preserve"> </w:t>
        </w:r>
        <w:proofErr w:type="spellStart"/>
        <w:r>
          <w:t>putih</w:t>
        </w:r>
        <w:proofErr w:type="spellEnd"/>
        <w:r>
          <w:t xml:space="preserve"> </w:t>
        </w:r>
        <w:proofErr w:type="spellStart"/>
        <w:r>
          <w:t>mampu</w:t>
        </w:r>
        <w:proofErr w:type="spellEnd"/>
        <w:r>
          <w:t xml:space="preserve"> </w:t>
        </w:r>
        <w:proofErr w:type="spellStart"/>
        <w:r>
          <w:t>membantu</w:t>
        </w:r>
        <w:proofErr w:type="spellEnd"/>
        <w:r>
          <w:t xml:space="preserve"> </w:t>
        </w:r>
        <w:proofErr w:type="spellStart"/>
        <w:r>
          <w:t>menghambat</w:t>
        </w:r>
        <w:proofErr w:type="spellEnd"/>
        <w:r>
          <w:t xml:space="preserve"> </w:t>
        </w:r>
        <w:proofErr w:type="spellStart"/>
        <w:r>
          <w:t>pertumbuhan</w:t>
        </w:r>
        <w:proofErr w:type="spellEnd"/>
        <w:r>
          <w:t xml:space="preserve"> </w:t>
        </w:r>
        <w:proofErr w:type="spellStart"/>
        <w:r>
          <w:t>beberapa</w:t>
        </w:r>
        <w:proofErr w:type="spellEnd"/>
        <w:r>
          <w:t xml:space="preserve"> </w:t>
        </w:r>
        <w:proofErr w:type="spellStart"/>
        <w:r>
          <w:t>macam</w:t>
        </w:r>
        <w:proofErr w:type="spellEnd"/>
        <w:r>
          <w:t xml:space="preserve"> </w:t>
        </w:r>
        <w:proofErr w:type="spellStart"/>
        <w:r>
          <w:t>bakteri</w:t>
        </w:r>
        <w:proofErr w:type="spellEnd"/>
        <w:r>
          <w:t xml:space="preserve"> yang </w:t>
        </w:r>
        <w:proofErr w:type="spellStart"/>
        <w:r>
          <w:t>ada</w:t>
        </w:r>
        <w:proofErr w:type="spellEnd"/>
        <w:r>
          <w:t xml:space="preserve"> di </w:t>
        </w:r>
        <w:proofErr w:type="spellStart"/>
        <w:r>
          <w:t>mulut</w:t>
        </w:r>
        <w:proofErr w:type="spellEnd"/>
        <w:r>
          <w:t>.</w:t>
        </w:r>
      </w:ins>
    </w:p>
    <w:p w:rsidR="00C700D6" w:rsidRDefault="00C700D6" w:rsidP="00C700D6">
      <w:pPr>
        <w:pStyle w:val="NormalWeb"/>
        <w:rPr>
          <w:ins w:id="5" w:author="Unknown"/>
        </w:rPr>
      </w:pPr>
      <w:ins w:id="6" w:author="Unknown">
        <w:r>
          <w:rPr>
            <w:rStyle w:val="Strong"/>
          </w:rPr>
          <w:t xml:space="preserve">4. </w:t>
        </w:r>
        <w:proofErr w:type="spellStart"/>
        <w:r>
          <w:rPr>
            <w:rStyle w:val="Strong"/>
          </w:rPr>
          <w:t>Menjaga</w:t>
        </w:r>
        <w:proofErr w:type="spellEnd"/>
        <w:r>
          <w:rPr>
            <w:rStyle w:val="Strong"/>
          </w:rPr>
          <w:t xml:space="preserve"> </w:t>
        </w:r>
        <w:proofErr w:type="spellStart"/>
        <w:r>
          <w:rPr>
            <w:rStyle w:val="Strong"/>
          </w:rPr>
          <w:t>kulit</w:t>
        </w:r>
        <w:proofErr w:type="spellEnd"/>
        <w:r>
          <w:rPr>
            <w:rStyle w:val="Strong"/>
          </w:rPr>
          <w:t xml:space="preserve"> </w:t>
        </w:r>
        <w:proofErr w:type="spellStart"/>
        <w:r>
          <w:rPr>
            <w:rStyle w:val="Strong"/>
          </w:rPr>
          <w:t>tetap</w:t>
        </w:r>
        <w:proofErr w:type="spellEnd"/>
        <w:r>
          <w:rPr>
            <w:rStyle w:val="Strong"/>
          </w:rPr>
          <w:t xml:space="preserve"> </w:t>
        </w:r>
        <w:proofErr w:type="spellStart"/>
        <w:r>
          <w:rPr>
            <w:rStyle w:val="Strong"/>
          </w:rPr>
          <w:t>sehat</w:t>
        </w:r>
        <w:proofErr w:type="spellEnd"/>
        <w:r>
          <w:rPr>
            <w:b/>
            <w:bCs/>
          </w:rPr>
          <w:br/>
        </w:r>
        <w:proofErr w:type="spellStart"/>
        <w:r>
          <w:t>Tingginya</w:t>
        </w:r>
        <w:proofErr w:type="spellEnd"/>
        <w:r>
          <w:t xml:space="preserve"> </w:t>
        </w:r>
        <w:proofErr w:type="spellStart"/>
        <w:r>
          <w:t>kandungan</w:t>
        </w:r>
        <w:proofErr w:type="spellEnd"/>
        <w:r>
          <w:t xml:space="preserve"> </w:t>
        </w:r>
        <w:proofErr w:type="spellStart"/>
        <w:r>
          <w:t>antioksidan</w:t>
        </w:r>
        <w:proofErr w:type="spellEnd"/>
        <w:r>
          <w:t xml:space="preserve"> </w:t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r>
          <w:t>teh</w:t>
        </w:r>
        <w:proofErr w:type="spellEnd"/>
        <w:r>
          <w:t xml:space="preserve"> </w:t>
        </w:r>
        <w:proofErr w:type="spellStart"/>
        <w:r>
          <w:t>putih</w:t>
        </w:r>
        <w:proofErr w:type="spellEnd"/>
        <w:r>
          <w:t xml:space="preserve">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membantu</w:t>
        </w:r>
        <w:proofErr w:type="spellEnd"/>
        <w:r>
          <w:t xml:space="preserve"> </w:t>
        </w:r>
        <w:proofErr w:type="spellStart"/>
        <w:r>
          <w:t>menjaga</w:t>
        </w:r>
        <w:proofErr w:type="spellEnd"/>
        <w:r>
          <w:t xml:space="preserve"> </w:t>
        </w:r>
        <w:proofErr w:type="spellStart"/>
        <w:r>
          <w:t>kesehatan</w:t>
        </w:r>
        <w:proofErr w:type="spellEnd"/>
        <w:r>
          <w:t xml:space="preserve"> </w:t>
        </w:r>
        <w:proofErr w:type="spellStart"/>
        <w:r>
          <w:t>kulit</w:t>
        </w:r>
        <w:proofErr w:type="spellEnd"/>
        <w:r>
          <w:t xml:space="preserve"> </w:t>
        </w:r>
        <w:proofErr w:type="spellStart"/>
        <w:r>
          <w:t>serta</w:t>
        </w:r>
        <w:proofErr w:type="spellEnd"/>
        <w:r>
          <w:t xml:space="preserve"> </w:t>
        </w:r>
        <w:proofErr w:type="spellStart"/>
        <w:r>
          <w:t>membuatnya</w:t>
        </w:r>
        <w:proofErr w:type="spellEnd"/>
        <w:r>
          <w:t xml:space="preserve"> </w:t>
        </w:r>
        <w:proofErr w:type="spellStart"/>
        <w:r>
          <w:t>tetap</w:t>
        </w:r>
        <w:proofErr w:type="spellEnd"/>
        <w:r>
          <w:t xml:space="preserve"> </w:t>
        </w:r>
        <w:proofErr w:type="spellStart"/>
        <w:r>
          <w:t>awet</w:t>
        </w:r>
        <w:proofErr w:type="spellEnd"/>
        <w:r>
          <w:t xml:space="preserve"> </w:t>
        </w:r>
        <w:proofErr w:type="spellStart"/>
        <w:r>
          <w:t>muda</w:t>
        </w:r>
        <w:proofErr w:type="spellEnd"/>
        <w:r>
          <w:t xml:space="preserve">. </w:t>
        </w:r>
        <w:proofErr w:type="spellStart"/>
        <w:proofErr w:type="gramStart"/>
        <w:r>
          <w:t>Selain</w:t>
        </w:r>
        <w:proofErr w:type="spellEnd"/>
        <w:r>
          <w:t xml:space="preserve"> </w:t>
        </w:r>
        <w:proofErr w:type="spellStart"/>
        <w:r>
          <w:t>itu</w:t>
        </w:r>
        <w:proofErr w:type="spellEnd"/>
        <w:r>
          <w:t xml:space="preserve">, </w:t>
        </w:r>
        <w:proofErr w:type="spellStart"/>
        <w:r>
          <w:t>antioksidannya</w:t>
        </w:r>
        <w:proofErr w:type="spellEnd"/>
        <w:r>
          <w:t xml:space="preserve"> </w:t>
        </w:r>
        <w:proofErr w:type="spellStart"/>
        <w:r>
          <w:t>juga</w:t>
        </w:r>
        <w:proofErr w:type="spellEnd"/>
        <w:r>
          <w:t xml:space="preserve"> </w:t>
        </w:r>
        <w:proofErr w:type="spellStart"/>
        <w:r>
          <w:t>mampu</w:t>
        </w:r>
        <w:proofErr w:type="spellEnd"/>
        <w:r>
          <w:t xml:space="preserve"> </w:t>
        </w:r>
        <w:proofErr w:type="spellStart"/>
        <w:r>
          <w:t>membantu</w:t>
        </w:r>
        <w:proofErr w:type="spellEnd"/>
        <w:r>
          <w:t xml:space="preserve"> </w:t>
        </w:r>
        <w:proofErr w:type="spellStart"/>
        <w:r>
          <w:t>melindungi</w:t>
        </w:r>
        <w:proofErr w:type="spellEnd"/>
        <w:r>
          <w:t xml:space="preserve"> </w:t>
        </w:r>
        <w:proofErr w:type="spellStart"/>
        <w:r>
          <w:t>kulit</w:t>
        </w:r>
        <w:proofErr w:type="spellEnd"/>
        <w:r>
          <w:t xml:space="preserve"> </w:t>
        </w:r>
        <w:proofErr w:type="spellStart"/>
        <w:r>
          <w:t>dari</w:t>
        </w:r>
        <w:proofErr w:type="spellEnd"/>
        <w:r>
          <w:t xml:space="preserve"> </w:t>
        </w:r>
        <w:proofErr w:type="spellStart"/>
        <w:r>
          <w:t>bahaya</w:t>
        </w:r>
        <w:proofErr w:type="spellEnd"/>
        <w:r>
          <w:t xml:space="preserve"> </w:t>
        </w:r>
        <w:proofErr w:type="spellStart"/>
        <w:r>
          <w:t>sinar</w:t>
        </w:r>
        <w:proofErr w:type="spellEnd"/>
        <w:r>
          <w:t xml:space="preserve"> UV.</w:t>
        </w:r>
        <w:proofErr w:type="gramEnd"/>
      </w:ins>
    </w:p>
    <w:p w:rsidR="00C700D6" w:rsidRDefault="00C700D6" w:rsidP="00C700D6">
      <w:pPr>
        <w:pStyle w:val="NormalWeb"/>
        <w:rPr>
          <w:ins w:id="7" w:author="Unknown"/>
        </w:rPr>
      </w:pPr>
      <w:ins w:id="8" w:author="Unknown">
        <w:r>
          <w:rPr>
            <w:rStyle w:val="Strong"/>
          </w:rPr>
          <w:t xml:space="preserve">5. </w:t>
        </w:r>
        <w:proofErr w:type="spellStart"/>
        <w:r>
          <w:rPr>
            <w:rStyle w:val="Strong"/>
          </w:rPr>
          <w:t>Menurunkan</w:t>
        </w:r>
        <w:proofErr w:type="spellEnd"/>
        <w:r>
          <w:rPr>
            <w:rStyle w:val="Strong"/>
          </w:rPr>
          <w:t xml:space="preserve"> </w:t>
        </w:r>
        <w:proofErr w:type="spellStart"/>
        <w:r>
          <w:rPr>
            <w:rStyle w:val="Strong"/>
          </w:rPr>
          <w:t>resistensi</w:t>
        </w:r>
        <w:proofErr w:type="spellEnd"/>
        <w:r>
          <w:rPr>
            <w:rStyle w:val="Strong"/>
          </w:rPr>
          <w:t xml:space="preserve"> insulin</w:t>
        </w:r>
        <w:r>
          <w:rPr>
            <w:b/>
            <w:bCs/>
          </w:rPr>
          <w:br/>
        </w:r>
        <w:proofErr w:type="spellStart"/>
        <w:r>
          <w:t>Teh</w:t>
        </w:r>
        <w:proofErr w:type="spellEnd"/>
        <w:r>
          <w:t xml:space="preserve"> </w:t>
        </w:r>
        <w:proofErr w:type="spellStart"/>
        <w:r>
          <w:t>putih</w:t>
        </w:r>
        <w:proofErr w:type="spellEnd"/>
        <w:r>
          <w:t xml:space="preserve"> </w:t>
        </w:r>
        <w:proofErr w:type="spellStart"/>
        <w:r>
          <w:t>adalah</w:t>
        </w:r>
        <w:proofErr w:type="spellEnd"/>
        <w:r>
          <w:t xml:space="preserve"> </w:t>
        </w:r>
        <w:proofErr w:type="spellStart"/>
        <w:r>
          <w:t>salah</w:t>
        </w:r>
        <w:proofErr w:type="spellEnd"/>
        <w:r>
          <w:t xml:space="preserve"> </w:t>
        </w:r>
        <w:proofErr w:type="spellStart"/>
        <w:r>
          <w:t>satu</w:t>
        </w:r>
        <w:proofErr w:type="spellEnd"/>
        <w:r>
          <w:t xml:space="preserve"> </w:t>
        </w:r>
        <w:proofErr w:type="spellStart"/>
        <w:r>
          <w:t>minuman</w:t>
        </w:r>
        <w:proofErr w:type="spellEnd"/>
        <w:r>
          <w:t xml:space="preserve"> </w:t>
        </w:r>
        <w:proofErr w:type="spellStart"/>
        <w:r>
          <w:t>terbaik</w:t>
        </w:r>
        <w:proofErr w:type="spellEnd"/>
        <w:r>
          <w:t xml:space="preserve"> </w:t>
        </w:r>
        <w:proofErr w:type="spellStart"/>
        <w:r>
          <w:t>bagi</w:t>
        </w:r>
        <w:proofErr w:type="spellEnd"/>
        <w:r>
          <w:t xml:space="preserve"> </w:t>
        </w:r>
        <w:proofErr w:type="spellStart"/>
        <w:r>
          <w:t>penderita</w:t>
        </w:r>
        <w:proofErr w:type="spellEnd"/>
        <w:r>
          <w:t xml:space="preserve"> diabetes </w:t>
        </w:r>
        <w:proofErr w:type="spellStart"/>
        <w:r>
          <w:t>karena</w:t>
        </w:r>
        <w:proofErr w:type="spellEnd"/>
        <w:r>
          <w:t xml:space="preserve">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membantu</w:t>
        </w:r>
        <w:proofErr w:type="spellEnd"/>
        <w:r>
          <w:t xml:space="preserve"> </w:t>
        </w:r>
        <w:proofErr w:type="spellStart"/>
        <w:r>
          <w:lastRenderedPageBreak/>
          <w:t>menurunkan</w:t>
        </w:r>
        <w:proofErr w:type="spellEnd"/>
        <w:r>
          <w:t xml:space="preserve"> </w:t>
        </w:r>
        <w:proofErr w:type="spellStart"/>
        <w:r>
          <w:t>resistensi</w:t>
        </w:r>
        <w:proofErr w:type="spellEnd"/>
        <w:r>
          <w:t xml:space="preserve"> insulin </w:t>
        </w:r>
        <w:proofErr w:type="spellStart"/>
        <w:r>
          <w:t>serta</w:t>
        </w:r>
        <w:proofErr w:type="spellEnd"/>
        <w:r>
          <w:t xml:space="preserve"> </w:t>
        </w:r>
        <w:proofErr w:type="spellStart"/>
        <w:r>
          <w:t>meningkatkan</w:t>
        </w:r>
        <w:proofErr w:type="spellEnd"/>
        <w:r>
          <w:t xml:space="preserve"> </w:t>
        </w:r>
        <w:proofErr w:type="spellStart"/>
        <w:r>
          <w:t>sensitivitas</w:t>
        </w:r>
        <w:proofErr w:type="spellEnd"/>
        <w:r>
          <w:t xml:space="preserve"> </w:t>
        </w:r>
        <w:proofErr w:type="spellStart"/>
        <w:r>
          <w:t>hormon</w:t>
        </w:r>
        <w:proofErr w:type="spellEnd"/>
        <w:r>
          <w:t xml:space="preserve"> </w:t>
        </w:r>
        <w:proofErr w:type="spellStart"/>
        <w:r>
          <w:t>tersebut</w:t>
        </w:r>
        <w:proofErr w:type="spellEnd"/>
        <w:r>
          <w:t xml:space="preserve">. </w:t>
        </w:r>
        <w:proofErr w:type="gramStart"/>
        <w:r>
          <w:t xml:space="preserve">Hal </w:t>
        </w:r>
        <w:proofErr w:type="spellStart"/>
        <w:r>
          <w:t>itu</w:t>
        </w:r>
        <w:proofErr w:type="spellEnd"/>
        <w:r>
          <w:t xml:space="preserve"> </w:t>
        </w:r>
        <w:proofErr w:type="spellStart"/>
        <w:r>
          <w:t>bermanfaat</w:t>
        </w:r>
        <w:proofErr w:type="spellEnd"/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memperbaiki</w:t>
        </w:r>
        <w:proofErr w:type="spellEnd"/>
        <w:r>
          <w:t xml:space="preserve"> </w:t>
        </w:r>
        <w:proofErr w:type="spellStart"/>
        <w:r>
          <w:t>kontrol</w:t>
        </w:r>
        <w:proofErr w:type="spellEnd"/>
        <w:r>
          <w:t xml:space="preserve"> </w:t>
        </w:r>
        <w:proofErr w:type="spellStart"/>
        <w:r>
          <w:t>gula</w:t>
        </w:r>
        <w:proofErr w:type="spellEnd"/>
        <w:r>
          <w:t xml:space="preserve"> </w:t>
        </w:r>
        <w:proofErr w:type="spellStart"/>
        <w:r>
          <w:t>darah</w:t>
        </w:r>
        <w:proofErr w:type="spellEnd"/>
        <w:r>
          <w:t xml:space="preserve"> </w:t>
        </w:r>
        <w:proofErr w:type="spellStart"/>
        <w:r>
          <w:t>terhadap</w:t>
        </w:r>
        <w:proofErr w:type="spellEnd"/>
        <w:r>
          <w:t xml:space="preserve"> </w:t>
        </w:r>
        <w:proofErr w:type="spellStart"/>
        <w:r>
          <w:t>penderita</w:t>
        </w:r>
        <w:proofErr w:type="spellEnd"/>
        <w:r>
          <w:t xml:space="preserve"> diabetes.</w:t>
        </w:r>
        <w:proofErr w:type="gramEnd"/>
      </w:ins>
    </w:p>
    <w:p w:rsidR="00C700D6" w:rsidRDefault="00C700D6" w:rsidP="00C700D6">
      <w:pPr>
        <w:pStyle w:val="NormalWeb"/>
        <w:rPr>
          <w:ins w:id="9" w:author="Unknown"/>
        </w:rPr>
      </w:pPr>
      <w:ins w:id="10" w:author="Unknown">
        <w:r>
          <w:rPr>
            <w:rStyle w:val="Strong"/>
          </w:rPr>
          <w:t xml:space="preserve">6. </w:t>
        </w:r>
        <w:proofErr w:type="spellStart"/>
        <w:r>
          <w:rPr>
            <w:rStyle w:val="Strong"/>
          </w:rPr>
          <w:t>Mencegah</w:t>
        </w:r>
        <w:proofErr w:type="spellEnd"/>
        <w:r>
          <w:rPr>
            <w:rStyle w:val="Strong"/>
          </w:rPr>
          <w:t xml:space="preserve"> </w:t>
        </w:r>
        <w:proofErr w:type="spellStart"/>
        <w:r>
          <w:rPr>
            <w:rStyle w:val="Strong"/>
          </w:rPr>
          <w:t>terjadinya</w:t>
        </w:r>
        <w:proofErr w:type="spellEnd"/>
        <w:r>
          <w:rPr>
            <w:rStyle w:val="Strong"/>
          </w:rPr>
          <w:t xml:space="preserve"> </w:t>
        </w:r>
        <w:proofErr w:type="spellStart"/>
        <w:r>
          <w:rPr>
            <w:rStyle w:val="Strong"/>
          </w:rPr>
          <w:t>gangguan</w:t>
        </w:r>
        <w:proofErr w:type="spellEnd"/>
        <w:r>
          <w:rPr>
            <w:rStyle w:val="Strong"/>
          </w:rPr>
          <w:t xml:space="preserve"> </w:t>
        </w:r>
        <w:proofErr w:type="spellStart"/>
        <w:r>
          <w:rPr>
            <w:rStyle w:val="Strong"/>
          </w:rPr>
          <w:t>sistem</w:t>
        </w:r>
        <w:proofErr w:type="spellEnd"/>
        <w:r>
          <w:rPr>
            <w:rStyle w:val="Strong"/>
          </w:rPr>
          <w:t xml:space="preserve"> </w:t>
        </w:r>
        <w:proofErr w:type="spellStart"/>
        <w:r>
          <w:rPr>
            <w:rStyle w:val="Strong"/>
          </w:rPr>
          <w:t>kardiovaskular</w:t>
        </w:r>
        <w:proofErr w:type="spellEnd"/>
        <w:r>
          <w:rPr>
            <w:b/>
            <w:bCs/>
          </w:rPr>
          <w:br/>
        </w:r>
        <w:proofErr w:type="spellStart"/>
        <w:r>
          <w:t>Selain</w:t>
        </w:r>
        <w:proofErr w:type="spellEnd"/>
        <w:r>
          <w:t xml:space="preserve"> </w:t>
        </w:r>
        <w:proofErr w:type="spellStart"/>
        <w:r>
          <w:t>polifenol</w:t>
        </w:r>
        <w:proofErr w:type="spellEnd"/>
        <w:r>
          <w:t xml:space="preserve">, </w:t>
        </w:r>
        <w:proofErr w:type="spellStart"/>
        <w:r>
          <w:t>teh</w:t>
        </w:r>
        <w:proofErr w:type="spellEnd"/>
        <w:r>
          <w:t xml:space="preserve"> </w:t>
        </w:r>
        <w:proofErr w:type="spellStart"/>
        <w:r>
          <w:t>putih</w:t>
        </w:r>
        <w:proofErr w:type="spellEnd"/>
        <w:r>
          <w:t xml:space="preserve"> </w:t>
        </w:r>
        <w:proofErr w:type="spellStart"/>
        <w:r>
          <w:t>juga</w:t>
        </w:r>
        <w:proofErr w:type="spellEnd"/>
        <w:r>
          <w:t xml:space="preserve"> </w:t>
        </w:r>
        <w:proofErr w:type="spellStart"/>
        <w:r>
          <w:t>mengandung</w:t>
        </w:r>
        <w:proofErr w:type="spellEnd"/>
        <w:r>
          <w:t xml:space="preserve"> flavonoid yang </w:t>
        </w:r>
        <w:proofErr w:type="spellStart"/>
        <w:r>
          <w:t>mampu</w:t>
        </w:r>
        <w:proofErr w:type="spellEnd"/>
        <w:r>
          <w:t xml:space="preserve"> </w:t>
        </w:r>
        <w:proofErr w:type="spellStart"/>
        <w:r>
          <w:t>meminimalisir</w:t>
        </w:r>
        <w:proofErr w:type="spellEnd"/>
        <w:r>
          <w:t xml:space="preserve"> </w:t>
        </w:r>
        <w:proofErr w:type="spellStart"/>
        <w:r>
          <w:t>risiko</w:t>
        </w:r>
        <w:proofErr w:type="spellEnd"/>
        <w:r>
          <w:t xml:space="preserve"> </w:t>
        </w:r>
        <w:proofErr w:type="spellStart"/>
        <w:r>
          <w:t>gangguan</w:t>
        </w:r>
        <w:proofErr w:type="spellEnd"/>
        <w:r>
          <w:t xml:space="preserve"> </w:t>
        </w:r>
        <w:proofErr w:type="spellStart"/>
        <w:r>
          <w:t>pada</w:t>
        </w:r>
        <w:proofErr w:type="spellEnd"/>
        <w:r>
          <w:t xml:space="preserve"> </w:t>
        </w:r>
        <w:proofErr w:type="spellStart"/>
        <w:r>
          <w:t>sistem</w:t>
        </w:r>
        <w:proofErr w:type="spellEnd"/>
        <w:r>
          <w:t xml:space="preserve"> </w:t>
        </w:r>
        <w:proofErr w:type="spellStart"/>
        <w:r>
          <w:t>kardiovaskular</w:t>
        </w:r>
        <w:proofErr w:type="spellEnd"/>
        <w:r>
          <w:t xml:space="preserve">. </w:t>
        </w:r>
        <w:proofErr w:type="spellStart"/>
        <w:proofErr w:type="gramStart"/>
        <w:r>
          <w:t>Senyawa</w:t>
        </w:r>
        <w:proofErr w:type="spellEnd"/>
        <w:r>
          <w:t xml:space="preserve"> </w:t>
        </w:r>
        <w:proofErr w:type="spellStart"/>
        <w:r>
          <w:t>antioksidan</w:t>
        </w:r>
        <w:proofErr w:type="spellEnd"/>
        <w:r>
          <w:t xml:space="preserve"> </w:t>
        </w:r>
        <w:proofErr w:type="spellStart"/>
        <w:r>
          <w:t>tersebut</w:t>
        </w:r>
        <w:proofErr w:type="spellEnd"/>
        <w:r>
          <w:t xml:space="preserve"> </w:t>
        </w:r>
        <w:proofErr w:type="spellStart"/>
        <w:r>
          <w:t>dipercaya</w:t>
        </w:r>
        <w:proofErr w:type="spellEnd"/>
        <w:r>
          <w:t xml:space="preserve">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memperbaiki</w:t>
        </w:r>
        <w:proofErr w:type="spellEnd"/>
        <w:r>
          <w:t xml:space="preserve"> </w:t>
        </w:r>
        <w:proofErr w:type="spellStart"/>
        <w:r>
          <w:t>fungsi</w:t>
        </w:r>
        <w:proofErr w:type="spellEnd"/>
        <w:r>
          <w:t xml:space="preserve"> </w:t>
        </w:r>
        <w:proofErr w:type="spellStart"/>
        <w:r>
          <w:t>endotel</w:t>
        </w:r>
        <w:proofErr w:type="spellEnd"/>
        <w:r>
          <w:t xml:space="preserve"> </w:t>
        </w:r>
        <w:proofErr w:type="spellStart"/>
        <w:r>
          <w:t>dan</w:t>
        </w:r>
        <w:proofErr w:type="spellEnd"/>
        <w:r>
          <w:t xml:space="preserve"> </w:t>
        </w:r>
        <w:proofErr w:type="spellStart"/>
        <w:r>
          <w:t>menghambat</w:t>
        </w:r>
        <w:proofErr w:type="spellEnd"/>
        <w:r>
          <w:t xml:space="preserve"> </w:t>
        </w:r>
        <w:proofErr w:type="spellStart"/>
        <w:r>
          <w:t>oksidasi</w:t>
        </w:r>
        <w:proofErr w:type="spellEnd"/>
        <w:r>
          <w:t xml:space="preserve"> </w:t>
        </w:r>
        <w:proofErr w:type="spellStart"/>
        <w:r>
          <w:t>kolesterol</w:t>
        </w:r>
        <w:proofErr w:type="spellEnd"/>
        <w:r>
          <w:t xml:space="preserve"> </w:t>
        </w:r>
        <w:proofErr w:type="spellStart"/>
        <w:r>
          <w:t>jahat</w:t>
        </w:r>
        <w:proofErr w:type="spellEnd"/>
        <w:r>
          <w:t xml:space="preserve"> yang </w:t>
        </w:r>
        <w:proofErr w:type="spellStart"/>
        <w:r>
          <w:t>ada</w:t>
        </w:r>
        <w:proofErr w:type="spellEnd"/>
        <w:r>
          <w:t xml:space="preserve"> </w:t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r>
          <w:t>darah</w:t>
        </w:r>
        <w:proofErr w:type="spellEnd"/>
        <w:r>
          <w:t>.</w:t>
        </w:r>
        <w:proofErr w:type="gramEnd"/>
      </w:ins>
    </w:p>
    <w:p w:rsidR="00C700D6" w:rsidRDefault="00C700D6" w:rsidP="00C700D6">
      <w:pPr>
        <w:pStyle w:val="NormalWeb"/>
        <w:rPr>
          <w:ins w:id="11" w:author="Unknown"/>
        </w:rPr>
      </w:pPr>
      <w:ins w:id="12" w:author="Unknown">
        <w:r>
          <w:rPr>
            <w:rStyle w:val="Strong"/>
          </w:rPr>
          <w:t xml:space="preserve">7. </w:t>
        </w:r>
        <w:proofErr w:type="spellStart"/>
        <w:r>
          <w:rPr>
            <w:rStyle w:val="Strong"/>
          </w:rPr>
          <w:t>Menjaga</w:t>
        </w:r>
        <w:proofErr w:type="spellEnd"/>
        <w:r>
          <w:rPr>
            <w:rStyle w:val="Strong"/>
          </w:rPr>
          <w:t xml:space="preserve"> </w:t>
        </w:r>
        <w:proofErr w:type="spellStart"/>
        <w:r>
          <w:rPr>
            <w:rStyle w:val="Strong"/>
          </w:rPr>
          <w:t>kestabilan</w:t>
        </w:r>
        <w:proofErr w:type="spellEnd"/>
        <w:r>
          <w:rPr>
            <w:rStyle w:val="Strong"/>
          </w:rPr>
          <w:t xml:space="preserve"> </w:t>
        </w:r>
        <w:proofErr w:type="spellStart"/>
        <w:r>
          <w:rPr>
            <w:rStyle w:val="Strong"/>
          </w:rPr>
          <w:t>berat</w:t>
        </w:r>
        <w:proofErr w:type="spellEnd"/>
        <w:r>
          <w:rPr>
            <w:rStyle w:val="Strong"/>
          </w:rPr>
          <w:t xml:space="preserve"> </w:t>
        </w:r>
        <w:proofErr w:type="spellStart"/>
        <w:r>
          <w:rPr>
            <w:rStyle w:val="Strong"/>
          </w:rPr>
          <w:t>badan</w:t>
        </w:r>
        <w:proofErr w:type="spellEnd"/>
        <w:r>
          <w:rPr>
            <w:b/>
            <w:bCs/>
          </w:rPr>
          <w:br/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menurunkan</w:t>
        </w:r>
        <w:proofErr w:type="spellEnd"/>
        <w:r>
          <w:t xml:space="preserve"> </w:t>
        </w:r>
        <w:proofErr w:type="spellStart"/>
        <w:r>
          <w:t>berat</w:t>
        </w:r>
        <w:proofErr w:type="spellEnd"/>
        <w:r>
          <w:t xml:space="preserve"> </w:t>
        </w:r>
        <w:proofErr w:type="spellStart"/>
        <w:r>
          <w:t>badan</w:t>
        </w:r>
        <w:proofErr w:type="spellEnd"/>
        <w:r>
          <w:t xml:space="preserve"> </w:t>
        </w:r>
        <w:proofErr w:type="spellStart"/>
        <w:r>
          <w:t>diperlukan</w:t>
        </w:r>
        <w:proofErr w:type="spellEnd"/>
        <w:r>
          <w:t xml:space="preserve"> </w:t>
        </w:r>
        <w:proofErr w:type="spellStart"/>
        <w:proofErr w:type="gramStart"/>
        <w:r>
          <w:t>gaya</w:t>
        </w:r>
        <w:proofErr w:type="spellEnd"/>
        <w:proofErr w:type="gramEnd"/>
        <w:r>
          <w:t xml:space="preserve"> </w:t>
        </w:r>
        <w:proofErr w:type="spellStart"/>
        <w:r>
          <w:t>hidup</w:t>
        </w:r>
        <w:proofErr w:type="spellEnd"/>
        <w:r>
          <w:t xml:space="preserve"> </w:t>
        </w:r>
        <w:proofErr w:type="spellStart"/>
        <w:r>
          <w:t>sehat</w:t>
        </w:r>
        <w:proofErr w:type="spellEnd"/>
        <w:r>
          <w:t xml:space="preserve"> </w:t>
        </w:r>
        <w:proofErr w:type="spellStart"/>
        <w:r>
          <w:t>seperti</w:t>
        </w:r>
        <w:proofErr w:type="spellEnd"/>
        <w:r>
          <w:t xml:space="preserve"> </w:t>
        </w:r>
        <w:proofErr w:type="spellStart"/>
        <w:r>
          <w:t>olahraga</w:t>
        </w:r>
        <w:proofErr w:type="spellEnd"/>
        <w:r>
          <w:t xml:space="preserve"> </w:t>
        </w:r>
        <w:proofErr w:type="spellStart"/>
        <w:r>
          <w:t>dan</w:t>
        </w:r>
        <w:proofErr w:type="spellEnd"/>
        <w:r>
          <w:t xml:space="preserve"> </w:t>
        </w:r>
        <w:proofErr w:type="spellStart"/>
        <w:r>
          <w:t>pola</w:t>
        </w:r>
        <w:proofErr w:type="spellEnd"/>
        <w:r>
          <w:t xml:space="preserve"> </w:t>
        </w:r>
        <w:proofErr w:type="spellStart"/>
        <w:r>
          <w:t>makan</w:t>
        </w:r>
        <w:proofErr w:type="spellEnd"/>
        <w:r>
          <w:t xml:space="preserve"> </w:t>
        </w:r>
        <w:proofErr w:type="spellStart"/>
        <w:r>
          <w:t>seimbang</w:t>
        </w:r>
        <w:proofErr w:type="spellEnd"/>
        <w:r>
          <w:t xml:space="preserve">. </w:t>
        </w:r>
        <w:proofErr w:type="spellStart"/>
        <w:proofErr w:type="gramStart"/>
        <w:r>
          <w:t>Selain</w:t>
        </w:r>
        <w:proofErr w:type="spellEnd"/>
        <w:r>
          <w:t xml:space="preserve"> </w:t>
        </w:r>
        <w:proofErr w:type="spellStart"/>
        <w:r>
          <w:t>dua</w:t>
        </w:r>
        <w:proofErr w:type="spellEnd"/>
        <w:r>
          <w:t xml:space="preserve"> </w:t>
        </w:r>
        <w:proofErr w:type="spellStart"/>
        <w:r>
          <w:t>hal</w:t>
        </w:r>
        <w:proofErr w:type="spellEnd"/>
        <w:r>
          <w:t xml:space="preserve"> </w:t>
        </w:r>
        <w:proofErr w:type="spellStart"/>
        <w:r>
          <w:t>tersebut</w:t>
        </w:r>
        <w:proofErr w:type="spellEnd"/>
        <w:r>
          <w:t xml:space="preserve">, </w:t>
        </w:r>
        <w:proofErr w:type="spellStart"/>
        <w:r>
          <w:t>anda</w:t>
        </w:r>
        <w:proofErr w:type="spellEnd"/>
        <w:r>
          <w:t xml:space="preserve"> </w:t>
        </w:r>
        <w:proofErr w:type="spellStart"/>
        <w:r>
          <w:t>juga</w:t>
        </w:r>
        <w:proofErr w:type="spellEnd"/>
        <w:r>
          <w:t xml:space="preserve"> </w:t>
        </w:r>
        <w:proofErr w:type="spellStart"/>
        <w:r>
          <w:t>bisa</w:t>
        </w:r>
        <w:proofErr w:type="spellEnd"/>
        <w:r>
          <w:t xml:space="preserve"> </w:t>
        </w:r>
        <w:proofErr w:type="spellStart"/>
        <w:r>
          <w:t>menambahkannya</w:t>
        </w:r>
        <w:proofErr w:type="spellEnd"/>
        <w:r>
          <w:t xml:space="preserve"> </w:t>
        </w:r>
        <w:proofErr w:type="spellStart"/>
        <w:r>
          <w:t>dengan</w:t>
        </w:r>
        <w:proofErr w:type="spellEnd"/>
        <w:r>
          <w:t xml:space="preserve"> </w:t>
        </w:r>
        <w:proofErr w:type="spellStart"/>
        <w:r>
          <w:t>minum</w:t>
        </w:r>
        <w:proofErr w:type="spellEnd"/>
        <w:r>
          <w:t xml:space="preserve"> </w:t>
        </w:r>
        <w:proofErr w:type="spellStart"/>
        <w:r>
          <w:t>teh</w:t>
        </w:r>
        <w:proofErr w:type="spellEnd"/>
        <w:r>
          <w:t xml:space="preserve"> </w:t>
        </w:r>
        <w:proofErr w:type="spellStart"/>
        <w:r>
          <w:t>putih</w:t>
        </w:r>
        <w:proofErr w:type="spellEnd"/>
        <w:r>
          <w:t xml:space="preserve"> </w:t>
        </w:r>
        <w:proofErr w:type="spellStart"/>
        <w:r>
          <w:t>secara</w:t>
        </w:r>
        <w:proofErr w:type="spellEnd"/>
        <w:r>
          <w:t xml:space="preserve"> </w:t>
        </w:r>
        <w:proofErr w:type="spellStart"/>
        <w:r>
          <w:t>rutin</w:t>
        </w:r>
        <w:proofErr w:type="spellEnd"/>
        <w:r>
          <w:t xml:space="preserve"> </w:t>
        </w:r>
        <w:proofErr w:type="spellStart"/>
        <w:r>
          <w:t>karena</w:t>
        </w:r>
        <w:proofErr w:type="spellEnd"/>
        <w:r>
          <w:t xml:space="preserve">, </w:t>
        </w:r>
        <w:proofErr w:type="spellStart"/>
        <w:r>
          <w:t>teh</w:t>
        </w:r>
        <w:proofErr w:type="spellEnd"/>
        <w:r>
          <w:t xml:space="preserve"> </w:t>
        </w:r>
        <w:proofErr w:type="spellStart"/>
        <w:r>
          <w:t>ini</w:t>
        </w:r>
        <w:proofErr w:type="spellEnd"/>
        <w:r>
          <w:t xml:space="preserve"> </w:t>
        </w:r>
        <w:proofErr w:type="spellStart"/>
        <w:r>
          <w:t>juga</w:t>
        </w:r>
        <w:proofErr w:type="spellEnd"/>
        <w:r>
          <w:t xml:space="preserve"> </w:t>
        </w:r>
        <w:proofErr w:type="spellStart"/>
        <w:r>
          <w:t>bermanfaat</w:t>
        </w:r>
        <w:proofErr w:type="spellEnd"/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menjaga</w:t>
        </w:r>
        <w:proofErr w:type="spellEnd"/>
        <w:r>
          <w:t xml:space="preserve"> </w:t>
        </w:r>
        <w:proofErr w:type="spellStart"/>
        <w:r>
          <w:t>berat</w:t>
        </w:r>
        <w:proofErr w:type="spellEnd"/>
        <w:r>
          <w:t xml:space="preserve"> </w:t>
        </w:r>
        <w:proofErr w:type="spellStart"/>
        <w:r>
          <w:t>badan</w:t>
        </w:r>
        <w:proofErr w:type="spellEnd"/>
        <w:r>
          <w:t xml:space="preserve"> </w:t>
        </w:r>
        <w:proofErr w:type="spellStart"/>
        <w:r>
          <w:t>tetap</w:t>
        </w:r>
        <w:proofErr w:type="spellEnd"/>
        <w:r>
          <w:t xml:space="preserve"> </w:t>
        </w:r>
        <w:proofErr w:type="spellStart"/>
        <w:r>
          <w:t>stabil</w:t>
        </w:r>
        <w:proofErr w:type="spellEnd"/>
        <w:r>
          <w:t>.</w:t>
        </w:r>
        <w:proofErr w:type="gramEnd"/>
        <w:r>
          <w:t xml:space="preserve"> </w:t>
        </w:r>
        <w:proofErr w:type="spellStart"/>
        <w:proofErr w:type="gramStart"/>
        <w:r>
          <w:t>Teh</w:t>
        </w:r>
        <w:proofErr w:type="spellEnd"/>
        <w:r>
          <w:t xml:space="preserve"> </w:t>
        </w:r>
        <w:proofErr w:type="spellStart"/>
        <w:r>
          <w:t>putih</w:t>
        </w:r>
        <w:proofErr w:type="spellEnd"/>
        <w:r>
          <w:t xml:space="preserve"> </w:t>
        </w:r>
        <w:proofErr w:type="spellStart"/>
        <w:r>
          <w:t>tidak</w:t>
        </w:r>
        <w:proofErr w:type="spellEnd"/>
        <w:r>
          <w:t xml:space="preserve"> </w:t>
        </w:r>
        <w:proofErr w:type="spellStart"/>
        <w:r>
          <w:t>mengandung</w:t>
        </w:r>
        <w:proofErr w:type="spellEnd"/>
        <w:r>
          <w:t xml:space="preserve"> </w:t>
        </w:r>
        <w:proofErr w:type="spellStart"/>
        <w:r>
          <w:t>banyak</w:t>
        </w:r>
        <w:proofErr w:type="spellEnd"/>
        <w:r>
          <w:t xml:space="preserve"> </w:t>
        </w:r>
        <w:proofErr w:type="spellStart"/>
        <w:r>
          <w:t>kalori</w:t>
        </w:r>
        <w:proofErr w:type="spellEnd"/>
        <w:r>
          <w:t>.</w:t>
        </w:r>
        <w:proofErr w:type="gramEnd"/>
      </w:ins>
    </w:p>
    <w:p w:rsidR="00C700D6" w:rsidRDefault="00C700D6" w:rsidP="00C700D6">
      <w:pPr>
        <w:pStyle w:val="NormalWeb"/>
        <w:rPr>
          <w:ins w:id="13" w:author="Unknown"/>
        </w:rPr>
      </w:pPr>
      <w:ins w:id="14" w:author="Unknown">
        <w:r>
          <w:rPr>
            <w:rStyle w:val="Strong"/>
          </w:rPr>
          <w:t xml:space="preserve">8. </w:t>
        </w:r>
        <w:proofErr w:type="spellStart"/>
        <w:r>
          <w:rPr>
            <w:rStyle w:val="Strong"/>
          </w:rPr>
          <w:t>Mencegah</w:t>
        </w:r>
        <w:proofErr w:type="spellEnd"/>
        <w:r>
          <w:rPr>
            <w:rStyle w:val="Strong"/>
          </w:rPr>
          <w:t xml:space="preserve"> </w:t>
        </w:r>
        <w:proofErr w:type="spellStart"/>
        <w:r>
          <w:rPr>
            <w:rStyle w:val="Strong"/>
          </w:rPr>
          <w:t>infeksi</w:t>
        </w:r>
        <w:proofErr w:type="spellEnd"/>
        <w:r>
          <w:rPr>
            <w:b/>
            <w:bCs/>
          </w:rPr>
          <w:br/>
        </w:r>
        <w:proofErr w:type="spellStart"/>
        <w:r>
          <w:t>Teh</w:t>
        </w:r>
        <w:proofErr w:type="spellEnd"/>
        <w:r>
          <w:t xml:space="preserve"> </w:t>
        </w:r>
        <w:proofErr w:type="spellStart"/>
        <w:r>
          <w:t>putih</w:t>
        </w:r>
        <w:proofErr w:type="spellEnd"/>
        <w:r>
          <w:t xml:space="preserve"> </w:t>
        </w:r>
        <w:proofErr w:type="spellStart"/>
        <w:r>
          <w:t>mempunyai</w:t>
        </w:r>
        <w:proofErr w:type="spellEnd"/>
        <w:r>
          <w:t xml:space="preserve"> </w:t>
        </w:r>
        <w:proofErr w:type="spellStart"/>
        <w:r>
          <w:t>sifat</w:t>
        </w:r>
        <w:proofErr w:type="spellEnd"/>
        <w:r>
          <w:t xml:space="preserve"> anti-</w:t>
        </w:r>
        <w:proofErr w:type="spellStart"/>
        <w:r>
          <w:t>bakteri</w:t>
        </w:r>
        <w:proofErr w:type="spellEnd"/>
        <w:r>
          <w:t xml:space="preserve"> yang </w:t>
        </w:r>
        <w:proofErr w:type="spellStart"/>
        <w:r>
          <w:t>berguna</w:t>
        </w:r>
        <w:proofErr w:type="spellEnd"/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sistem</w:t>
        </w:r>
        <w:proofErr w:type="spellEnd"/>
        <w:r>
          <w:t xml:space="preserve"> </w:t>
        </w:r>
        <w:proofErr w:type="spellStart"/>
        <w:r>
          <w:t>kekebalan</w:t>
        </w:r>
        <w:proofErr w:type="spellEnd"/>
        <w:r>
          <w:t xml:space="preserve"> </w:t>
        </w:r>
        <w:proofErr w:type="spellStart"/>
        <w:r>
          <w:t>tubuh</w:t>
        </w:r>
        <w:proofErr w:type="spellEnd"/>
        <w:r>
          <w:t xml:space="preserve">. Hal </w:t>
        </w:r>
        <w:proofErr w:type="spellStart"/>
        <w:r>
          <w:t>ini</w:t>
        </w:r>
        <w:proofErr w:type="spellEnd"/>
        <w:r>
          <w:t xml:space="preserve"> </w:t>
        </w:r>
        <w:proofErr w:type="spellStart"/>
        <w:proofErr w:type="gramStart"/>
        <w:r>
          <w:t>akan</w:t>
        </w:r>
        <w:proofErr w:type="spellEnd"/>
        <w:proofErr w:type="gramEnd"/>
        <w:r>
          <w:t xml:space="preserve"> </w:t>
        </w:r>
        <w:proofErr w:type="spellStart"/>
        <w:r>
          <w:t>membuat</w:t>
        </w:r>
        <w:proofErr w:type="spellEnd"/>
        <w:r>
          <w:t xml:space="preserve"> </w:t>
        </w:r>
        <w:proofErr w:type="spellStart"/>
        <w:r>
          <w:t>tubuh</w:t>
        </w:r>
        <w:proofErr w:type="spellEnd"/>
        <w:r>
          <w:t xml:space="preserve"> </w:t>
        </w:r>
        <w:proofErr w:type="spellStart"/>
        <w:r>
          <w:t>terhindar</w:t>
        </w:r>
        <w:proofErr w:type="spellEnd"/>
        <w:r>
          <w:t xml:space="preserve"> </w:t>
        </w:r>
        <w:proofErr w:type="spellStart"/>
        <w:r>
          <w:t>dari</w:t>
        </w:r>
        <w:proofErr w:type="spellEnd"/>
        <w:r>
          <w:t xml:space="preserve"> </w:t>
        </w:r>
        <w:proofErr w:type="spellStart"/>
        <w:r>
          <w:t>risiko</w:t>
        </w:r>
        <w:proofErr w:type="spellEnd"/>
        <w:r>
          <w:t xml:space="preserve"> </w:t>
        </w:r>
        <w:proofErr w:type="spellStart"/>
        <w:r>
          <w:t>serangan</w:t>
        </w:r>
        <w:proofErr w:type="spellEnd"/>
        <w:r>
          <w:t xml:space="preserve"> </w:t>
        </w:r>
        <w:proofErr w:type="spellStart"/>
        <w:r>
          <w:t>mikroorganisme</w:t>
        </w:r>
        <w:proofErr w:type="spellEnd"/>
        <w:r>
          <w:t xml:space="preserve"> </w:t>
        </w:r>
        <w:proofErr w:type="spellStart"/>
        <w:r>
          <w:t>dan</w:t>
        </w:r>
        <w:proofErr w:type="spellEnd"/>
        <w:r>
          <w:t xml:space="preserve"> </w:t>
        </w:r>
        <w:proofErr w:type="spellStart"/>
        <w:r>
          <w:t>bakteri</w:t>
        </w:r>
        <w:proofErr w:type="spellEnd"/>
        <w:r>
          <w:t xml:space="preserve"> yang </w:t>
        </w:r>
        <w:proofErr w:type="spellStart"/>
        <w:r>
          <w:t>bisa</w:t>
        </w:r>
        <w:proofErr w:type="spellEnd"/>
        <w:r>
          <w:t xml:space="preserve"> </w:t>
        </w:r>
        <w:proofErr w:type="spellStart"/>
        <w:r>
          <w:t>menimbulkan</w:t>
        </w:r>
        <w:proofErr w:type="spellEnd"/>
        <w:r>
          <w:t xml:space="preserve"> </w:t>
        </w:r>
        <w:proofErr w:type="spellStart"/>
        <w:r>
          <w:t>infeksi</w:t>
        </w:r>
        <w:proofErr w:type="spellEnd"/>
        <w:r>
          <w:t xml:space="preserve"> </w:t>
        </w:r>
        <w:proofErr w:type="spellStart"/>
        <w:r>
          <w:t>pada</w:t>
        </w:r>
        <w:proofErr w:type="spellEnd"/>
        <w:r>
          <w:t xml:space="preserve"> </w:t>
        </w:r>
        <w:proofErr w:type="spellStart"/>
        <w:r>
          <w:t>tubuh</w:t>
        </w:r>
        <w:proofErr w:type="spellEnd"/>
        <w:r>
          <w:t>.</w:t>
        </w:r>
      </w:ins>
    </w:p>
    <w:p w:rsidR="00266303" w:rsidRDefault="00266303"/>
    <w:sectPr w:rsidR="00266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6E8"/>
    <w:rsid w:val="0005252E"/>
    <w:rsid w:val="00266303"/>
    <w:rsid w:val="007D41C1"/>
    <w:rsid w:val="008D04B5"/>
    <w:rsid w:val="00BC07E2"/>
    <w:rsid w:val="00BE62F5"/>
    <w:rsid w:val="00C236E8"/>
    <w:rsid w:val="00C700D6"/>
    <w:rsid w:val="00E97983"/>
    <w:rsid w:val="00F44FE8"/>
    <w:rsid w:val="00F9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36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2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9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36E8"/>
    <w:rPr>
      <w:b/>
      <w:bCs/>
    </w:rPr>
  </w:style>
  <w:style w:type="character" w:styleId="Emphasis">
    <w:name w:val="Emphasis"/>
    <w:basedOn w:val="DefaultParagraphFont"/>
    <w:uiPriority w:val="20"/>
    <w:qFormat/>
    <w:rsid w:val="00C236E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236E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36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2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98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36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2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9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36E8"/>
    <w:rPr>
      <w:b/>
      <w:bCs/>
    </w:rPr>
  </w:style>
  <w:style w:type="character" w:styleId="Emphasis">
    <w:name w:val="Emphasis"/>
    <w:basedOn w:val="DefaultParagraphFont"/>
    <w:uiPriority w:val="20"/>
    <w:qFormat/>
    <w:rsid w:val="00C236E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236E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36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2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98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tikelkesehatan99.com/5-jenis-teh-kaya-manfaa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rtikelkesehatan99.com/teh-oolong-dan-berbagai-manfaatnya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rtikelkesehatan99.com/8-manfaat-teh-hitam-bagi-kesehatan/" TargetMode="External"/><Relationship Id="rId5" Type="http://schemas.openxmlformats.org/officeDocument/2006/relationships/hyperlink" Target="http://www.artikelkesehatan99.com/teh-hijau-mampu-mengurangi-radang-amande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2016-05-31T12:11:00Z</dcterms:created>
  <dcterms:modified xsi:type="dcterms:W3CDTF">2016-05-31T12:11:00Z</dcterms:modified>
</cp:coreProperties>
</file>