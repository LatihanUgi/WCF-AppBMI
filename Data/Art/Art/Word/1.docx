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6E8" w:rsidRPr="00C236E8" w:rsidRDefault="00C236E8" w:rsidP="00C236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6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5 </w:t>
      </w:r>
      <w:proofErr w:type="spellStart"/>
      <w:r w:rsidRPr="00C236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Buah</w:t>
      </w:r>
      <w:proofErr w:type="spellEnd"/>
      <w:r w:rsidRPr="00C236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Yang </w:t>
      </w:r>
      <w:proofErr w:type="spellStart"/>
      <w:r w:rsidRPr="00C236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Efek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tif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Menurunkan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Berat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Badan</w:t>
      </w:r>
      <w:proofErr w:type="spellEnd"/>
    </w:p>
    <w:p w:rsidR="00C236E8" w:rsidRDefault="00C236E8" w:rsidP="00C236E8">
      <w:pPr>
        <w:pStyle w:val="NormalWeb"/>
        <w:jc w:val="both"/>
        <w:rPr>
          <w:color w:val="000000" w:themeColor="text1"/>
        </w:rPr>
      </w:pPr>
    </w:p>
    <w:p w:rsidR="00C236E8" w:rsidRPr="00C236E8" w:rsidRDefault="00C236E8" w:rsidP="00C236E8">
      <w:pPr>
        <w:pStyle w:val="NormalWeb"/>
        <w:jc w:val="both"/>
        <w:rPr>
          <w:color w:val="000000" w:themeColor="text1"/>
        </w:rPr>
      </w:pPr>
      <w:proofErr w:type="spellStart"/>
      <w:r w:rsidRPr="00C236E8">
        <w:rPr>
          <w:color w:val="000000" w:themeColor="text1"/>
        </w:rPr>
        <w:t>Untuk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rStyle w:val="Strong"/>
          <w:b w:val="0"/>
          <w:color w:val="000000" w:themeColor="text1"/>
        </w:rPr>
        <w:t>menurunkan</w:t>
      </w:r>
      <w:proofErr w:type="spellEnd"/>
      <w:r w:rsidRPr="00C236E8">
        <w:rPr>
          <w:rStyle w:val="Strong"/>
          <w:b w:val="0"/>
          <w:color w:val="000000" w:themeColor="text1"/>
        </w:rPr>
        <w:t xml:space="preserve"> </w:t>
      </w:r>
      <w:proofErr w:type="spellStart"/>
      <w:r w:rsidRPr="00C236E8">
        <w:rPr>
          <w:rStyle w:val="Strong"/>
          <w:b w:val="0"/>
          <w:color w:val="000000" w:themeColor="text1"/>
        </w:rPr>
        <w:t>berat</w:t>
      </w:r>
      <w:proofErr w:type="spellEnd"/>
      <w:r w:rsidRPr="00C236E8">
        <w:rPr>
          <w:rStyle w:val="Strong"/>
          <w:b w:val="0"/>
          <w:color w:val="000000" w:themeColor="text1"/>
        </w:rPr>
        <w:t xml:space="preserve"> </w:t>
      </w:r>
      <w:proofErr w:type="spellStart"/>
      <w:r w:rsidRPr="00C236E8">
        <w:rPr>
          <w:rStyle w:val="Strong"/>
          <w:b w:val="0"/>
          <w:color w:val="000000" w:themeColor="text1"/>
        </w:rPr>
        <w:t>badan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hingga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mencapai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berat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badan</w:t>
      </w:r>
      <w:proofErr w:type="spellEnd"/>
      <w:r w:rsidRPr="00C236E8">
        <w:rPr>
          <w:color w:val="000000" w:themeColor="text1"/>
        </w:rPr>
        <w:t xml:space="preserve"> ideal </w:t>
      </w:r>
      <w:proofErr w:type="spellStart"/>
      <w:r w:rsidRPr="00C236E8">
        <w:rPr>
          <w:color w:val="000000" w:themeColor="text1"/>
        </w:rPr>
        <w:t>bisa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dilakukan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dengan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banyak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proofErr w:type="gramStart"/>
      <w:r w:rsidRPr="00C236E8">
        <w:rPr>
          <w:color w:val="000000" w:themeColor="text1"/>
        </w:rPr>
        <w:t>cara</w:t>
      </w:r>
      <w:proofErr w:type="spellEnd"/>
      <w:proofErr w:type="gramEnd"/>
      <w:r w:rsidRPr="00C236E8">
        <w:rPr>
          <w:color w:val="000000" w:themeColor="text1"/>
        </w:rPr>
        <w:t xml:space="preserve">, </w:t>
      </w:r>
      <w:proofErr w:type="spellStart"/>
      <w:r w:rsidRPr="00C236E8">
        <w:rPr>
          <w:color w:val="000000" w:themeColor="text1"/>
        </w:rPr>
        <w:t>mulai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dari</w:t>
      </w:r>
      <w:proofErr w:type="spellEnd"/>
      <w:r w:rsidRPr="00C236E8">
        <w:rPr>
          <w:color w:val="000000" w:themeColor="text1"/>
        </w:rPr>
        <w:t xml:space="preserve"> diet </w:t>
      </w:r>
      <w:proofErr w:type="spellStart"/>
      <w:r w:rsidRPr="00C236E8">
        <w:rPr>
          <w:color w:val="000000" w:themeColor="text1"/>
        </w:rPr>
        <w:t>ketat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sampai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olahraga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rutin</w:t>
      </w:r>
      <w:proofErr w:type="spellEnd"/>
      <w:r w:rsidRPr="00C236E8">
        <w:rPr>
          <w:color w:val="000000" w:themeColor="text1"/>
        </w:rPr>
        <w:t xml:space="preserve">. </w:t>
      </w:r>
      <w:proofErr w:type="spellStart"/>
      <w:r w:rsidRPr="00C236E8">
        <w:rPr>
          <w:color w:val="000000" w:themeColor="text1"/>
        </w:rPr>
        <w:t>Namun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ada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juga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proofErr w:type="gramStart"/>
      <w:r w:rsidRPr="00C236E8">
        <w:rPr>
          <w:color w:val="000000" w:themeColor="text1"/>
        </w:rPr>
        <w:t>cara</w:t>
      </w:r>
      <w:proofErr w:type="spellEnd"/>
      <w:proofErr w:type="gramEnd"/>
      <w:r w:rsidRPr="00C236E8">
        <w:rPr>
          <w:color w:val="000000" w:themeColor="text1"/>
        </w:rPr>
        <w:t xml:space="preserve"> yang </w:t>
      </w:r>
      <w:proofErr w:type="spellStart"/>
      <w:r w:rsidRPr="00C236E8">
        <w:rPr>
          <w:color w:val="000000" w:themeColor="text1"/>
        </w:rPr>
        <w:t>tidak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membuat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anda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sengsara</w:t>
      </w:r>
      <w:proofErr w:type="spellEnd"/>
      <w:r w:rsidRPr="00C236E8">
        <w:rPr>
          <w:color w:val="000000" w:themeColor="text1"/>
        </w:rPr>
        <w:t xml:space="preserve">. </w:t>
      </w:r>
      <w:proofErr w:type="spellStart"/>
      <w:proofErr w:type="gramStart"/>
      <w:r w:rsidRPr="00C236E8">
        <w:rPr>
          <w:color w:val="000000" w:themeColor="text1"/>
        </w:rPr>
        <w:t>Selain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menjaga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pola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makan</w:t>
      </w:r>
      <w:proofErr w:type="spellEnd"/>
      <w:r w:rsidRPr="00C236E8">
        <w:rPr>
          <w:color w:val="000000" w:themeColor="text1"/>
        </w:rPr>
        <w:t xml:space="preserve"> yang </w:t>
      </w:r>
      <w:proofErr w:type="spellStart"/>
      <w:r w:rsidRPr="00C236E8">
        <w:rPr>
          <w:color w:val="000000" w:themeColor="text1"/>
        </w:rPr>
        <w:t>baik</w:t>
      </w:r>
      <w:proofErr w:type="spellEnd"/>
      <w:r w:rsidRPr="00C236E8">
        <w:rPr>
          <w:color w:val="000000" w:themeColor="text1"/>
        </w:rPr>
        <w:t xml:space="preserve">, </w:t>
      </w:r>
      <w:proofErr w:type="spellStart"/>
      <w:r w:rsidRPr="00C236E8">
        <w:rPr>
          <w:color w:val="000000" w:themeColor="text1"/>
        </w:rPr>
        <w:t>anda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dianjurkan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untuk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mengonsumsi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buah-buahan</w:t>
      </w:r>
      <w:proofErr w:type="spellEnd"/>
      <w:r w:rsidRPr="00C236E8">
        <w:rPr>
          <w:color w:val="000000" w:themeColor="text1"/>
        </w:rPr>
        <w:t xml:space="preserve"> yang </w:t>
      </w:r>
      <w:proofErr w:type="spellStart"/>
      <w:r w:rsidRPr="00C236E8">
        <w:rPr>
          <w:color w:val="000000" w:themeColor="text1"/>
        </w:rPr>
        <w:t>dinilai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efektif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untuk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membantu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rStyle w:val="Emphasis"/>
          <w:color w:val="000000" w:themeColor="text1"/>
          <w:u w:val="single"/>
        </w:rPr>
        <w:t>menurunkan</w:t>
      </w:r>
      <w:proofErr w:type="spellEnd"/>
      <w:r w:rsidRPr="00C236E8">
        <w:rPr>
          <w:rStyle w:val="Emphasis"/>
          <w:color w:val="000000" w:themeColor="text1"/>
          <w:u w:val="single"/>
        </w:rPr>
        <w:t xml:space="preserve"> </w:t>
      </w:r>
      <w:proofErr w:type="spellStart"/>
      <w:r w:rsidRPr="00C236E8">
        <w:rPr>
          <w:rStyle w:val="Emphasis"/>
          <w:color w:val="000000" w:themeColor="text1"/>
          <w:u w:val="single"/>
        </w:rPr>
        <w:t>berat</w:t>
      </w:r>
      <w:proofErr w:type="spellEnd"/>
      <w:r w:rsidRPr="00C236E8">
        <w:rPr>
          <w:rStyle w:val="Emphasis"/>
          <w:color w:val="000000" w:themeColor="text1"/>
          <w:u w:val="single"/>
        </w:rPr>
        <w:t xml:space="preserve"> </w:t>
      </w:r>
      <w:proofErr w:type="spellStart"/>
      <w:r w:rsidRPr="00C236E8">
        <w:rPr>
          <w:rStyle w:val="Emphasis"/>
          <w:color w:val="000000" w:themeColor="text1"/>
          <w:u w:val="single"/>
        </w:rPr>
        <w:t>badan</w:t>
      </w:r>
      <w:proofErr w:type="spellEnd"/>
      <w:r w:rsidRPr="00C236E8">
        <w:rPr>
          <w:color w:val="000000" w:themeColor="text1"/>
        </w:rPr>
        <w:t>.</w:t>
      </w:r>
      <w:proofErr w:type="gramEnd"/>
      <w:r w:rsidRPr="00C236E8">
        <w:rPr>
          <w:color w:val="000000" w:themeColor="text1"/>
        </w:rPr>
        <w:t xml:space="preserve"> Ada </w:t>
      </w:r>
      <w:proofErr w:type="spellStart"/>
      <w:r w:rsidRPr="00C236E8">
        <w:rPr>
          <w:color w:val="000000" w:themeColor="text1"/>
        </w:rPr>
        <w:t>beberapa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buah</w:t>
      </w:r>
      <w:proofErr w:type="spellEnd"/>
      <w:r w:rsidRPr="00C236E8">
        <w:rPr>
          <w:color w:val="000000" w:themeColor="text1"/>
        </w:rPr>
        <w:t xml:space="preserve"> yang </w:t>
      </w:r>
      <w:proofErr w:type="spellStart"/>
      <w:r w:rsidRPr="00C236E8">
        <w:rPr>
          <w:color w:val="000000" w:themeColor="text1"/>
        </w:rPr>
        <w:t>bisa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anda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pilih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untuk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membantu</w:t>
      </w:r>
      <w:proofErr w:type="spellEnd"/>
      <w:r w:rsidRPr="00C236E8">
        <w:rPr>
          <w:color w:val="000000" w:themeColor="text1"/>
        </w:rPr>
        <w:t xml:space="preserve"> program </w:t>
      </w:r>
      <w:hyperlink r:id="rId5" w:history="1">
        <w:proofErr w:type="spellStart"/>
        <w:r w:rsidRPr="00C236E8">
          <w:rPr>
            <w:rStyle w:val="Hyperlink"/>
            <w:color w:val="000000" w:themeColor="text1"/>
          </w:rPr>
          <w:t>menurunkan</w:t>
        </w:r>
        <w:proofErr w:type="spellEnd"/>
        <w:r w:rsidRPr="00C236E8">
          <w:rPr>
            <w:rStyle w:val="Hyperlink"/>
            <w:color w:val="000000" w:themeColor="text1"/>
          </w:rPr>
          <w:t xml:space="preserve"> </w:t>
        </w:r>
        <w:proofErr w:type="spellStart"/>
        <w:r w:rsidRPr="00C236E8">
          <w:rPr>
            <w:rStyle w:val="Hyperlink"/>
            <w:color w:val="000000" w:themeColor="text1"/>
          </w:rPr>
          <w:t>berat</w:t>
        </w:r>
        <w:proofErr w:type="spellEnd"/>
        <w:r w:rsidRPr="00C236E8">
          <w:rPr>
            <w:rStyle w:val="Hyperlink"/>
            <w:color w:val="000000" w:themeColor="text1"/>
          </w:rPr>
          <w:t xml:space="preserve"> </w:t>
        </w:r>
        <w:proofErr w:type="spellStart"/>
        <w:r w:rsidRPr="00C236E8">
          <w:rPr>
            <w:rStyle w:val="Hyperlink"/>
            <w:color w:val="000000" w:themeColor="text1"/>
          </w:rPr>
          <w:t>badan</w:t>
        </w:r>
        <w:proofErr w:type="spellEnd"/>
      </w:hyperlink>
      <w:r w:rsidRPr="00C236E8">
        <w:rPr>
          <w:color w:val="000000" w:themeColor="text1"/>
        </w:rPr>
        <w:t xml:space="preserve">, </w:t>
      </w:r>
      <w:proofErr w:type="spellStart"/>
      <w:r w:rsidRPr="00C236E8">
        <w:rPr>
          <w:color w:val="000000" w:themeColor="text1"/>
        </w:rPr>
        <w:t>diantaranya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proofErr w:type="gramStart"/>
      <w:r w:rsidRPr="00C236E8">
        <w:rPr>
          <w:color w:val="000000" w:themeColor="text1"/>
        </w:rPr>
        <w:t>adalah</w:t>
      </w:r>
      <w:proofErr w:type="spellEnd"/>
      <w:r w:rsidRPr="00C236E8">
        <w:rPr>
          <w:color w:val="000000" w:themeColor="text1"/>
        </w:rPr>
        <w:t xml:space="preserve"> :</w:t>
      </w:r>
      <w:proofErr w:type="gramEnd"/>
    </w:p>
    <w:p w:rsidR="00C236E8" w:rsidRPr="00C236E8" w:rsidRDefault="00C236E8" w:rsidP="00C236E8">
      <w:pPr>
        <w:pStyle w:val="NormalWeb"/>
        <w:jc w:val="both"/>
        <w:rPr>
          <w:color w:val="000000" w:themeColor="text1"/>
        </w:rPr>
      </w:pPr>
      <w:r w:rsidRPr="00C236E8">
        <w:rPr>
          <w:rStyle w:val="Strong"/>
          <w:b w:val="0"/>
          <w:color w:val="000000" w:themeColor="text1"/>
        </w:rPr>
        <w:t xml:space="preserve">1. </w:t>
      </w:r>
      <w:proofErr w:type="spellStart"/>
      <w:r w:rsidRPr="00C236E8">
        <w:rPr>
          <w:rStyle w:val="Strong"/>
          <w:b w:val="0"/>
          <w:color w:val="000000" w:themeColor="text1"/>
        </w:rPr>
        <w:t>Alpukat</w:t>
      </w:r>
      <w:proofErr w:type="spellEnd"/>
      <w:r w:rsidRPr="00C236E8">
        <w:rPr>
          <w:color w:val="000000" w:themeColor="text1"/>
        </w:rPr>
        <w:br/>
      </w:r>
      <w:proofErr w:type="spellStart"/>
      <w:r w:rsidRPr="00C236E8">
        <w:rPr>
          <w:color w:val="000000" w:themeColor="text1"/>
        </w:rPr>
        <w:t>Buah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alpukat</w:t>
      </w:r>
      <w:proofErr w:type="spellEnd"/>
      <w:r w:rsidRPr="00C236E8">
        <w:rPr>
          <w:color w:val="000000" w:themeColor="text1"/>
        </w:rPr>
        <w:t xml:space="preserve"> kaya </w:t>
      </w:r>
      <w:proofErr w:type="spellStart"/>
      <w:proofErr w:type="gramStart"/>
      <w:r w:rsidRPr="00C236E8">
        <w:rPr>
          <w:color w:val="000000" w:themeColor="text1"/>
        </w:rPr>
        <w:t>akan</w:t>
      </w:r>
      <w:proofErr w:type="spellEnd"/>
      <w:proofErr w:type="gram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asam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lemak</w:t>
      </w:r>
      <w:proofErr w:type="spellEnd"/>
      <w:r w:rsidRPr="00C236E8">
        <w:rPr>
          <w:color w:val="000000" w:themeColor="text1"/>
        </w:rPr>
        <w:t xml:space="preserve"> omega 9, </w:t>
      </w:r>
      <w:proofErr w:type="spellStart"/>
      <w:r w:rsidRPr="00C236E8">
        <w:rPr>
          <w:color w:val="000000" w:themeColor="text1"/>
        </w:rPr>
        <w:t>lemak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alami</w:t>
      </w:r>
      <w:proofErr w:type="spellEnd"/>
      <w:r w:rsidRPr="00C236E8">
        <w:rPr>
          <w:color w:val="000000" w:themeColor="text1"/>
        </w:rPr>
        <w:t xml:space="preserve"> yang </w:t>
      </w:r>
      <w:proofErr w:type="spellStart"/>
      <w:r w:rsidRPr="00C236E8">
        <w:rPr>
          <w:color w:val="000000" w:themeColor="text1"/>
        </w:rPr>
        <w:t>juga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terdapat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pada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minyak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zaitun</w:t>
      </w:r>
      <w:proofErr w:type="spellEnd"/>
      <w:r w:rsidRPr="00C236E8">
        <w:rPr>
          <w:color w:val="000000" w:themeColor="text1"/>
        </w:rPr>
        <w:t xml:space="preserve">. </w:t>
      </w:r>
      <w:proofErr w:type="spellStart"/>
      <w:proofErr w:type="gramStart"/>
      <w:r w:rsidRPr="00C236E8">
        <w:rPr>
          <w:color w:val="000000" w:themeColor="text1"/>
        </w:rPr>
        <w:t>Buah</w:t>
      </w:r>
      <w:proofErr w:type="spellEnd"/>
      <w:r w:rsidRPr="00C236E8">
        <w:rPr>
          <w:color w:val="000000" w:themeColor="text1"/>
        </w:rPr>
        <w:t xml:space="preserve"> yang </w:t>
      </w:r>
      <w:proofErr w:type="spellStart"/>
      <w:r w:rsidRPr="00C236E8">
        <w:rPr>
          <w:color w:val="000000" w:themeColor="text1"/>
        </w:rPr>
        <w:t>teksturnya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mirip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mentega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ini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dapat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menyuplai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energi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lebih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cepat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karena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mampu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meningkatkan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metabolisme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tubuh</w:t>
      </w:r>
      <w:proofErr w:type="spellEnd"/>
      <w:r w:rsidRPr="00C236E8">
        <w:rPr>
          <w:color w:val="000000" w:themeColor="text1"/>
        </w:rPr>
        <w:t>.</w:t>
      </w:r>
      <w:proofErr w:type="gramEnd"/>
      <w:r w:rsidRPr="00C236E8">
        <w:rPr>
          <w:color w:val="000000" w:themeColor="text1"/>
        </w:rPr>
        <w:t xml:space="preserve"> </w:t>
      </w:r>
      <w:proofErr w:type="spellStart"/>
      <w:proofErr w:type="gramStart"/>
      <w:r w:rsidRPr="00C236E8">
        <w:rPr>
          <w:color w:val="000000" w:themeColor="text1"/>
        </w:rPr>
        <w:t>Anda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bisa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mengonsumsinya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sebagai</w:t>
      </w:r>
      <w:proofErr w:type="spellEnd"/>
      <w:r w:rsidRPr="00C236E8">
        <w:rPr>
          <w:color w:val="000000" w:themeColor="text1"/>
        </w:rPr>
        <w:t xml:space="preserve"> jus </w:t>
      </w:r>
      <w:proofErr w:type="spellStart"/>
      <w:r w:rsidRPr="00C236E8">
        <w:rPr>
          <w:color w:val="000000" w:themeColor="text1"/>
        </w:rPr>
        <w:t>tanpa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gula</w:t>
      </w:r>
      <w:proofErr w:type="spellEnd"/>
      <w:r w:rsidRPr="00C236E8">
        <w:rPr>
          <w:color w:val="000000" w:themeColor="text1"/>
        </w:rPr>
        <w:t xml:space="preserve">, </w:t>
      </w:r>
      <w:proofErr w:type="spellStart"/>
      <w:r w:rsidRPr="00C236E8">
        <w:rPr>
          <w:color w:val="000000" w:themeColor="text1"/>
        </w:rPr>
        <w:t>atau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langsung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dikonsumsi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begitu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saja</w:t>
      </w:r>
      <w:proofErr w:type="spellEnd"/>
      <w:r w:rsidRPr="00C236E8">
        <w:rPr>
          <w:color w:val="000000" w:themeColor="text1"/>
        </w:rPr>
        <w:t>.</w:t>
      </w:r>
      <w:proofErr w:type="gramEnd"/>
    </w:p>
    <w:p w:rsidR="00C236E8" w:rsidRPr="00C236E8" w:rsidRDefault="00C236E8" w:rsidP="00C236E8">
      <w:pPr>
        <w:pStyle w:val="NormalWeb"/>
        <w:jc w:val="both"/>
        <w:rPr>
          <w:color w:val="000000" w:themeColor="text1"/>
        </w:rPr>
      </w:pPr>
      <w:proofErr w:type="gramStart"/>
      <w:r w:rsidRPr="00C236E8">
        <w:rPr>
          <w:rStyle w:val="Strong"/>
          <w:b w:val="0"/>
          <w:color w:val="000000" w:themeColor="text1"/>
        </w:rPr>
        <w:t xml:space="preserve">2. </w:t>
      </w:r>
      <w:proofErr w:type="spellStart"/>
      <w:r w:rsidRPr="00C236E8">
        <w:rPr>
          <w:rStyle w:val="Strong"/>
          <w:b w:val="0"/>
          <w:color w:val="000000" w:themeColor="text1"/>
        </w:rPr>
        <w:t>Kelapa</w:t>
      </w:r>
      <w:proofErr w:type="spellEnd"/>
      <w:r w:rsidRPr="00C236E8">
        <w:rPr>
          <w:color w:val="000000" w:themeColor="text1"/>
        </w:rPr>
        <w:br/>
      </w:r>
      <w:proofErr w:type="spellStart"/>
      <w:r w:rsidRPr="00C236E8">
        <w:rPr>
          <w:color w:val="000000" w:themeColor="text1"/>
        </w:rPr>
        <w:t>Kelapa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mengandung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trigliserida</w:t>
      </w:r>
      <w:proofErr w:type="spellEnd"/>
      <w:r w:rsidRPr="00C236E8">
        <w:rPr>
          <w:color w:val="000000" w:themeColor="text1"/>
        </w:rPr>
        <w:t xml:space="preserve"> yang </w:t>
      </w:r>
      <w:proofErr w:type="spellStart"/>
      <w:r w:rsidRPr="00C236E8">
        <w:rPr>
          <w:color w:val="000000" w:themeColor="text1"/>
        </w:rPr>
        <w:t>dapat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meningkatkan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metabolisme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tubuh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dan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fungsi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hati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hingga</w:t>
      </w:r>
      <w:proofErr w:type="spellEnd"/>
      <w:r w:rsidRPr="00C236E8">
        <w:rPr>
          <w:color w:val="000000" w:themeColor="text1"/>
        </w:rPr>
        <w:t xml:space="preserve"> 30 </w:t>
      </w:r>
      <w:proofErr w:type="spellStart"/>
      <w:r w:rsidRPr="00C236E8">
        <w:rPr>
          <w:color w:val="000000" w:themeColor="text1"/>
        </w:rPr>
        <w:t>persen</w:t>
      </w:r>
      <w:proofErr w:type="spellEnd"/>
      <w:r w:rsidRPr="00C236E8">
        <w:rPr>
          <w:color w:val="000000" w:themeColor="text1"/>
        </w:rPr>
        <w:t>.</w:t>
      </w:r>
      <w:proofErr w:type="gramEnd"/>
      <w:r w:rsidRPr="00C236E8">
        <w:rPr>
          <w:color w:val="000000" w:themeColor="text1"/>
        </w:rPr>
        <w:t xml:space="preserve"> </w:t>
      </w:r>
      <w:proofErr w:type="spellStart"/>
      <w:proofErr w:type="gramStart"/>
      <w:r w:rsidRPr="00C236E8">
        <w:rPr>
          <w:color w:val="000000" w:themeColor="text1"/>
        </w:rPr>
        <w:t>Daging</w:t>
      </w:r>
      <w:proofErr w:type="spellEnd"/>
      <w:r w:rsidRPr="00C236E8">
        <w:rPr>
          <w:color w:val="000000" w:themeColor="text1"/>
        </w:rPr>
        <w:t xml:space="preserve"> </w:t>
      </w:r>
      <w:bookmarkStart w:id="0" w:name="_GoBack"/>
      <w:bookmarkEnd w:id="0"/>
      <w:proofErr w:type="spellStart"/>
      <w:r w:rsidRPr="00C236E8">
        <w:rPr>
          <w:color w:val="000000" w:themeColor="text1"/>
        </w:rPr>
        <w:t>kelapa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muda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bisa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membuat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perut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terasa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penuh</w:t>
      </w:r>
      <w:proofErr w:type="spellEnd"/>
      <w:r w:rsidRPr="00C236E8">
        <w:rPr>
          <w:color w:val="000000" w:themeColor="text1"/>
        </w:rPr>
        <w:t xml:space="preserve">, </w:t>
      </w:r>
      <w:proofErr w:type="spellStart"/>
      <w:r w:rsidRPr="00C236E8">
        <w:rPr>
          <w:color w:val="000000" w:themeColor="text1"/>
        </w:rPr>
        <w:t>jadi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mencegah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nafsu</w:t>
      </w:r>
      <w:proofErr w:type="spellEnd"/>
      <w:r w:rsidRPr="00C236E8">
        <w:rPr>
          <w:color w:val="000000" w:themeColor="text1"/>
        </w:rPr>
        <w:t xml:space="preserve"> </w:t>
      </w:r>
      <w:proofErr w:type="spellStart"/>
      <w:r w:rsidRPr="00C236E8">
        <w:rPr>
          <w:color w:val="000000" w:themeColor="text1"/>
        </w:rPr>
        <w:t>makan</w:t>
      </w:r>
      <w:proofErr w:type="spellEnd"/>
      <w:r w:rsidRPr="00C236E8">
        <w:rPr>
          <w:color w:val="000000" w:themeColor="text1"/>
        </w:rPr>
        <w:t xml:space="preserve"> yang </w:t>
      </w:r>
      <w:proofErr w:type="spellStart"/>
      <w:r w:rsidRPr="00C236E8">
        <w:rPr>
          <w:color w:val="000000" w:themeColor="text1"/>
        </w:rPr>
        <w:t>berlebihan</w:t>
      </w:r>
      <w:proofErr w:type="spellEnd"/>
      <w:r w:rsidRPr="00C236E8">
        <w:rPr>
          <w:color w:val="000000" w:themeColor="text1"/>
        </w:rPr>
        <w:t>.</w:t>
      </w:r>
      <w:proofErr w:type="gramEnd"/>
    </w:p>
    <w:p w:rsidR="00C236E8" w:rsidRPr="00C236E8" w:rsidRDefault="00C236E8" w:rsidP="00C236E8">
      <w:pPr>
        <w:pStyle w:val="NormalWeb"/>
        <w:jc w:val="both"/>
        <w:rPr>
          <w:ins w:id="1" w:author="Unknown"/>
          <w:color w:val="000000" w:themeColor="text1"/>
        </w:rPr>
      </w:pPr>
      <w:ins w:id="2" w:author="Unknown">
        <w:r w:rsidRPr="00C236E8">
          <w:rPr>
            <w:rStyle w:val="Strong"/>
            <w:b w:val="0"/>
            <w:color w:val="000000" w:themeColor="text1"/>
          </w:rPr>
          <w:t>3. Lemon</w:t>
        </w:r>
        <w:r w:rsidRPr="00C236E8">
          <w:rPr>
            <w:color w:val="000000" w:themeColor="text1"/>
          </w:rPr>
          <w:br/>
        </w:r>
        <w:proofErr w:type="spellStart"/>
        <w:r w:rsidRPr="00C236E8">
          <w:rPr>
            <w:color w:val="000000" w:themeColor="text1"/>
          </w:rPr>
          <w:t>Lemon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diketahui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merupakan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salah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satu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buah</w:t>
        </w:r>
        <w:proofErr w:type="spellEnd"/>
        <w:r w:rsidRPr="00C236E8">
          <w:rPr>
            <w:color w:val="000000" w:themeColor="text1"/>
          </w:rPr>
          <w:t xml:space="preserve"> yang </w:t>
        </w:r>
        <w:proofErr w:type="spellStart"/>
        <w:r w:rsidRPr="00C236E8">
          <w:rPr>
            <w:color w:val="000000" w:themeColor="text1"/>
          </w:rPr>
          <w:t>dapat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menghilangkan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racun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dalam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tubuh</w:t>
        </w:r>
        <w:proofErr w:type="spellEnd"/>
        <w:r w:rsidRPr="00C236E8">
          <w:rPr>
            <w:color w:val="000000" w:themeColor="text1"/>
          </w:rPr>
          <w:t xml:space="preserve"> (</w:t>
        </w:r>
        <w:proofErr w:type="spellStart"/>
        <w:r w:rsidRPr="00C236E8">
          <w:rPr>
            <w:color w:val="000000" w:themeColor="text1"/>
          </w:rPr>
          <w:t>detoksifikasi</w:t>
        </w:r>
        <w:proofErr w:type="spellEnd"/>
        <w:r w:rsidRPr="00C236E8">
          <w:rPr>
            <w:color w:val="000000" w:themeColor="text1"/>
          </w:rPr>
          <w:t xml:space="preserve">). </w:t>
        </w:r>
        <w:proofErr w:type="gramStart"/>
        <w:r w:rsidRPr="00C236E8">
          <w:rPr>
            <w:color w:val="000000" w:themeColor="text1"/>
          </w:rPr>
          <w:t xml:space="preserve">Lemon </w:t>
        </w:r>
        <w:proofErr w:type="spellStart"/>
        <w:r w:rsidRPr="00C236E8">
          <w:rPr>
            <w:color w:val="000000" w:themeColor="text1"/>
          </w:rPr>
          <w:t>juga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bisa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meningkatkan</w:t>
        </w:r>
        <w:proofErr w:type="spellEnd"/>
        <w:r w:rsidRPr="00C236E8">
          <w:rPr>
            <w:color w:val="000000" w:themeColor="text1"/>
          </w:rPr>
          <w:t xml:space="preserve"> </w:t>
        </w:r>
        <w:r w:rsidRPr="00C236E8">
          <w:rPr>
            <w:color w:val="000000" w:themeColor="text1"/>
          </w:rPr>
          <w:fldChar w:fldCharType="begin"/>
        </w:r>
        <w:r w:rsidRPr="00C236E8">
          <w:rPr>
            <w:color w:val="000000" w:themeColor="text1"/>
          </w:rPr>
          <w:instrText xml:space="preserve"> HYPERLINK "http://artikelkesehatan99.com/9-penyebab-yang-membuat-metabolisme-melambat/" \t "_blank" </w:instrText>
        </w:r>
        <w:r w:rsidRPr="00C236E8">
          <w:rPr>
            <w:color w:val="000000" w:themeColor="text1"/>
          </w:rPr>
          <w:fldChar w:fldCharType="separate"/>
        </w:r>
        <w:proofErr w:type="spellStart"/>
        <w:r w:rsidRPr="00C236E8">
          <w:rPr>
            <w:rStyle w:val="Strong"/>
            <w:b w:val="0"/>
            <w:color w:val="000000" w:themeColor="text1"/>
            <w:u w:val="single"/>
          </w:rPr>
          <w:t>metabolisme</w:t>
        </w:r>
        <w:proofErr w:type="spellEnd"/>
        <w:r w:rsidRPr="00C236E8">
          <w:rPr>
            <w:color w:val="000000" w:themeColor="text1"/>
          </w:rPr>
          <w:fldChar w:fldCharType="end"/>
        </w:r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tubuh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secara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cepat</w:t>
        </w:r>
        <w:proofErr w:type="spellEnd"/>
        <w:r w:rsidRPr="00C236E8">
          <w:rPr>
            <w:color w:val="000000" w:themeColor="text1"/>
          </w:rPr>
          <w:t>.</w:t>
        </w:r>
        <w:proofErr w:type="gramEnd"/>
        <w:r w:rsidRPr="00C236E8">
          <w:rPr>
            <w:color w:val="000000" w:themeColor="text1"/>
          </w:rPr>
          <w:t xml:space="preserve"> </w:t>
        </w:r>
        <w:proofErr w:type="spellStart"/>
        <w:proofErr w:type="gramStart"/>
        <w:r w:rsidRPr="00C236E8">
          <w:rPr>
            <w:color w:val="000000" w:themeColor="text1"/>
          </w:rPr>
          <w:t>Selain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itu</w:t>
        </w:r>
        <w:proofErr w:type="spellEnd"/>
        <w:r w:rsidRPr="00C236E8">
          <w:rPr>
            <w:color w:val="000000" w:themeColor="text1"/>
          </w:rPr>
          <w:t xml:space="preserve">, lemon </w:t>
        </w:r>
        <w:proofErr w:type="spellStart"/>
        <w:r w:rsidRPr="00C236E8">
          <w:rPr>
            <w:color w:val="000000" w:themeColor="text1"/>
          </w:rPr>
          <w:t>memiliki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menafaat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untuk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menjaga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kesehatan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hati</w:t>
        </w:r>
        <w:proofErr w:type="spellEnd"/>
        <w:r w:rsidRPr="00C236E8">
          <w:rPr>
            <w:color w:val="000000" w:themeColor="text1"/>
          </w:rPr>
          <w:t>.</w:t>
        </w:r>
        <w:proofErr w:type="gramEnd"/>
        <w:r w:rsidRPr="00C236E8">
          <w:rPr>
            <w:color w:val="000000" w:themeColor="text1"/>
          </w:rPr>
          <w:t xml:space="preserve"> </w:t>
        </w:r>
        <w:proofErr w:type="gramStart"/>
        <w:r w:rsidRPr="00C236E8">
          <w:rPr>
            <w:color w:val="000000" w:themeColor="text1"/>
          </w:rPr>
          <w:t xml:space="preserve">Hal </w:t>
        </w:r>
        <w:proofErr w:type="spellStart"/>
        <w:r w:rsidRPr="00C236E8">
          <w:rPr>
            <w:color w:val="000000" w:themeColor="text1"/>
          </w:rPr>
          <w:t>itu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membuat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tubuh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jadi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lebih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mudah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dalam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mencerna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dan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membakar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lemak</w:t>
        </w:r>
        <w:proofErr w:type="spellEnd"/>
        <w:r w:rsidRPr="00C236E8">
          <w:rPr>
            <w:color w:val="000000" w:themeColor="text1"/>
          </w:rPr>
          <w:t>.</w:t>
        </w:r>
        <w:proofErr w:type="gramEnd"/>
      </w:ins>
    </w:p>
    <w:p w:rsidR="00C236E8" w:rsidRPr="00C236E8" w:rsidRDefault="00C236E8" w:rsidP="00C236E8">
      <w:pPr>
        <w:pStyle w:val="NormalWeb"/>
        <w:jc w:val="both"/>
        <w:rPr>
          <w:ins w:id="3" w:author="Unknown"/>
          <w:color w:val="000000" w:themeColor="text1"/>
        </w:rPr>
      </w:pPr>
      <w:proofErr w:type="gramStart"/>
      <w:ins w:id="4" w:author="Unknown">
        <w:r w:rsidRPr="00C236E8">
          <w:rPr>
            <w:rStyle w:val="Strong"/>
            <w:b w:val="0"/>
            <w:color w:val="000000" w:themeColor="text1"/>
          </w:rPr>
          <w:t xml:space="preserve">4. </w:t>
        </w:r>
        <w:proofErr w:type="spellStart"/>
        <w:r w:rsidRPr="00C236E8">
          <w:rPr>
            <w:rStyle w:val="Strong"/>
            <w:b w:val="0"/>
            <w:color w:val="000000" w:themeColor="text1"/>
          </w:rPr>
          <w:t>Jeruk</w:t>
        </w:r>
        <w:proofErr w:type="spellEnd"/>
        <w:r w:rsidRPr="00C236E8">
          <w:rPr>
            <w:color w:val="000000" w:themeColor="text1"/>
          </w:rPr>
          <w:br/>
        </w:r>
        <w:proofErr w:type="spellStart"/>
        <w:r w:rsidRPr="00C236E8">
          <w:rPr>
            <w:color w:val="000000" w:themeColor="text1"/>
          </w:rPr>
          <w:t>Jeruk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dinilai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cukup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efektif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untuk</w:t>
        </w:r>
        <w:proofErr w:type="spellEnd"/>
        <w:r w:rsidRPr="00C236E8">
          <w:rPr>
            <w:color w:val="000000" w:themeColor="text1"/>
          </w:rPr>
          <w:t xml:space="preserve"> </w:t>
        </w:r>
        <w:r w:rsidRPr="00C236E8">
          <w:rPr>
            <w:color w:val="000000" w:themeColor="text1"/>
          </w:rPr>
          <w:fldChar w:fldCharType="begin"/>
        </w:r>
        <w:r w:rsidRPr="00C236E8">
          <w:rPr>
            <w:color w:val="000000" w:themeColor="text1"/>
          </w:rPr>
          <w:instrText xml:space="preserve"> HYPERLINK "http://artikelkesehatan99.com/7-makanan-yang-membantu-menurunkan-berat-badan/" \t "_blank" </w:instrText>
        </w:r>
        <w:r w:rsidRPr="00C236E8">
          <w:rPr>
            <w:color w:val="000000" w:themeColor="text1"/>
          </w:rPr>
          <w:fldChar w:fldCharType="separate"/>
        </w:r>
        <w:proofErr w:type="spellStart"/>
        <w:r w:rsidRPr="00C236E8">
          <w:rPr>
            <w:rStyle w:val="Strong"/>
            <w:b w:val="0"/>
            <w:color w:val="000000" w:themeColor="text1"/>
            <w:u w:val="single"/>
          </w:rPr>
          <w:t>menurunkan</w:t>
        </w:r>
        <w:proofErr w:type="spellEnd"/>
        <w:r w:rsidRPr="00C236E8">
          <w:rPr>
            <w:rStyle w:val="Strong"/>
            <w:b w:val="0"/>
            <w:color w:val="000000" w:themeColor="text1"/>
            <w:u w:val="single"/>
          </w:rPr>
          <w:t xml:space="preserve"> </w:t>
        </w:r>
        <w:proofErr w:type="spellStart"/>
        <w:r w:rsidRPr="00C236E8">
          <w:rPr>
            <w:rStyle w:val="Strong"/>
            <w:b w:val="0"/>
            <w:color w:val="000000" w:themeColor="text1"/>
            <w:u w:val="single"/>
          </w:rPr>
          <w:t>berat</w:t>
        </w:r>
        <w:proofErr w:type="spellEnd"/>
        <w:r w:rsidRPr="00C236E8">
          <w:rPr>
            <w:rStyle w:val="Strong"/>
            <w:b w:val="0"/>
            <w:color w:val="000000" w:themeColor="text1"/>
            <w:u w:val="single"/>
          </w:rPr>
          <w:t xml:space="preserve"> </w:t>
        </w:r>
        <w:proofErr w:type="spellStart"/>
        <w:r w:rsidRPr="00C236E8">
          <w:rPr>
            <w:rStyle w:val="Strong"/>
            <w:b w:val="0"/>
            <w:color w:val="000000" w:themeColor="text1"/>
            <w:u w:val="single"/>
          </w:rPr>
          <w:t>badan</w:t>
        </w:r>
        <w:proofErr w:type="spellEnd"/>
        <w:r w:rsidRPr="00C236E8">
          <w:rPr>
            <w:color w:val="000000" w:themeColor="text1"/>
          </w:rPr>
          <w:fldChar w:fldCharType="end"/>
        </w:r>
        <w:r w:rsidRPr="00C236E8">
          <w:rPr>
            <w:color w:val="000000" w:themeColor="text1"/>
          </w:rPr>
          <w:t>.</w:t>
        </w:r>
        <w:proofErr w:type="gramEnd"/>
        <w:r w:rsidRPr="00C236E8">
          <w:rPr>
            <w:color w:val="000000" w:themeColor="text1"/>
          </w:rPr>
          <w:t xml:space="preserve"> Hal </w:t>
        </w:r>
        <w:proofErr w:type="spellStart"/>
        <w:r w:rsidRPr="00C236E8">
          <w:rPr>
            <w:color w:val="000000" w:themeColor="text1"/>
          </w:rPr>
          <w:t>ini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berdasarkan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sebuah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penelitian</w:t>
        </w:r>
        <w:proofErr w:type="spellEnd"/>
        <w:r w:rsidRPr="00C236E8">
          <w:rPr>
            <w:color w:val="000000" w:themeColor="text1"/>
          </w:rPr>
          <w:t xml:space="preserve"> di </w:t>
        </w:r>
        <w:proofErr w:type="spellStart"/>
        <w:r w:rsidRPr="00C236E8">
          <w:rPr>
            <w:color w:val="000000" w:themeColor="text1"/>
          </w:rPr>
          <w:t>Universitas</w:t>
        </w:r>
        <w:proofErr w:type="spellEnd"/>
        <w:r w:rsidRPr="00C236E8">
          <w:rPr>
            <w:color w:val="000000" w:themeColor="text1"/>
          </w:rPr>
          <w:t xml:space="preserve"> Johns Hopkins, </w:t>
        </w:r>
        <w:proofErr w:type="spellStart"/>
        <w:r w:rsidRPr="00C236E8">
          <w:rPr>
            <w:color w:val="000000" w:themeColor="text1"/>
          </w:rPr>
          <w:t>menemukan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bahwa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wanita</w:t>
        </w:r>
        <w:proofErr w:type="spellEnd"/>
        <w:r w:rsidRPr="00C236E8">
          <w:rPr>
            <w:color w:val="000000" w:themeColor="text1"/>
          </w:rPr>
          <w:t xml:space="preserve"> yang </w:t>
        </w:r>
        <w:proofErr w:type="spellStart"/>
        <w:r w:rsidRPr="00C236E8">
          <w:rPr>
            <w:color w:val="000000" w:themeColor="text1"/>
          </w:rPr>
          <w:t>mengonsumsi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jeruk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setiap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hari</w:t>
        </w:r>
        <w:proofErr w:type="spellEnd"/>
        <w:r w:rsidRPr="00C236E8">
          <w:rPr>
            <w:color w:val="000000" w:themeColor="text1"/>
          </w:rPr>
          <w:t xml:space="preserve">, </w:t>
        </w:r>
        <w:proofErr w:type="spellStart"/>
        <w:r w:rsidRPr="00C236E8">
          <w:rPr>
            <w:color w:val="000000" w:themeColor="text1"/>
          </w:rPr>
          <w:t>mengalami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penurunan</w:t>
        </w:r>
        <w:proofErr w:type="spellEnd"/>
        <w:r w:rsidRPr="00C236E8">
          <w:rPr>
            <w:color w:val="000000" w:themeColor="text1"/>
          </w:rPr>
          <w:t xml:space="preserve"> </w:t>
        </w:r>
        <w:r w:rsidRPr="00C236E8">
          <w:rPr>
            <w:color w:val="000000" w:themeColor="text1"/>
          </w:rPr>
          <w:fldChar w:fldCharType="begin"/>
        </w:r>
        <w:r w:rsidRPr="00C236E8">
          <w:rPr>
            <w:color w:val="000000" w:themeColor="text1"/>
          </w:rPr>
          <w:instrText xml:space="preserve"> HYPERLINK "http://artikelkesehatan99.com/empat-herbal-yang-dapat-mengontrol-berat-badan/" \t "_blank" </w:instrText>
        </w:r>
        <w:r w:rsidRPr="00C236E8">
          <w:rPr>
            <w:color w:val="000000" w:themeColor="text1"/>
          </w:rPr>
          <w:fldChar w:fldCharType="separate"/>
        </w:r>
        <w:proofErr w:type="spellStart"/>
        <w:r w:rsidRPr="00C236E8">
          <w:rPr>
            <w:rStyle w:val="Strong"/>
            <w:b w:val="0"/>
            <w:color w:val="000000" w:themeColor="text1"/>
            <w:u w:val="single"/>
          </w:rPr>
          <w:t>berat</w:t>
        </w:r>
        <w:proofErr w:type="spellEnd"/>
        <w:r w:rsidRPr="00C236E8">
          <w:rPr>
            <w:rStyle w:val="Strong"/>
            <w:b w:val="0"/>
            <w:color w:val="000000" w:themeColor="text1"/>
            <w:u w:val="single"/>
          </w:rPr>
          <w:t xml:space="preserve"> </w:t>
        </w:r>
        <w:proofErr w:type="spellStart"/>
        <w:r w:rsidRPr="00C236E8">
          <w:rPr>
            <w:rStyle w:val="Strong"/>
            <w:b w:val="0"/>
            <w:color w:val="000000" w:themeColor="text1"/>
            <w:u w:val="single"/>
          </w:rPr>
          <w:t>badan</w:t>
        </w:r>
        <w:proofErr w:type="spellEnd"/>
        <w:r w:rsidRPr="00C236E8">
          <w:rPr>
            <w:color w:val="000000" w:themeColor="text1"/>
          </w:rPr>
          <w:fldChar w:fldCharType="end"/>
        </w:r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hingga</w:t>
        </w:r>
        <w:proofErr w:type="spellEnd"/>
        <w:r w:rsidRPr="00C236E8">
          <w:rPr>
            <w:color w:val="000000" w:themeColor="text1"/>
          </w:rPr>
          <w:t xml:space="preserve"> rata-rata 10 </w:t>
        </w:r>
        <w:proofErr w:type="gramStart"/>
        <w:r w:rsidRPr="00C236E8">
          <w:rPr>
            <w:color w:val="000000" w:themeColor="text1"/>
          </w:rPr>
          <w:t>kg  </w:t>
        </w:r>
        <w:proofErr w:type="spellStart"/>
        <w:r w:rsidRPr="00C236E8">
          <w:rPr>
            <w:color w:val="000000" w:themeColor="text1"/>
          </w:rPr>
          <w:t>dalam</w:t>
        </w:r>
        <w:proofErr w:type="spellEnd"/>
        <w:proofErr w:type="gramEnd"/>
        <w:r w:rsidRPr="00C236E8">
          <w:rPr>
            <w:color w:val="000000" w:themeColor="text1"/>
          </w:rPr>
          <w:t xml:space="preserve"> 13 </w:t>
        </w:r>
        <w:proofErr w:type="spellStart"/>
        <w:r w:rsidRPr="00C236E8">
          <w:rPr>
            <w:color w:val="000000" w:themeColor="text1"/>
          </w:rPr>
          <w:t>minggu</w:t>
        </w:r>
        <w:proofErr w:type="spellEnd"/>
        <w:r w:rsidRPr="00C236E8">
          <w:rPr>
            <w:color w:val="000000" w:themeColor="text1"/>
          </w:rPr>
          <w:t xml:space="preserve">. Para </w:t>
        </w:r>
        <w:proofErr w:type="spellStart"/>
        <w:r w:rsidRPr="00C236E8">
          <w:rPr>
            <w:color w:val="000000" w:themeColor="text1"/>
          </w:rPr>
          <w:t>wanita</w:t>
        </w:r>
        <w:proofErr w:type="spellEnd"/>
        <w:r w:rsidRPr="00C236E8">
          <w:rPr>
            <w:color w:val="000000" w:themeColor="text1"/>
          </w:rPr>
          <w:t xml:space="preserve"> yang </w:t>
        </w:r>
        <w:proofErr w:type="spellStart"/>
        <w:r w:rsidRPr="00C236E8">
          <w:rPr>
            <w:color w:val="000000" w:themeColor="text1"/>
          </w:rPr>
          <w:t>diteliti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tidak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mengubah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apapun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termasuk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proofErr w:type="gramStart"/>
        <w:r w:rsidRPr="00C236E8">
          <w:rPr>
            <w:color w:val="000000" w:themeColor="text1"/>
          </w:rPr>
          <w:t>gaya</w:t>
        </w:r>
        <w:proofErr w:type="spellEnd"/>
        <w:proofErr w:type="gram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hidup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dan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pola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makan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mereka</w:t>
        </w:r>
        <w:proofErr w:type="spellEnd"/>
        <w:r w:rsidRPr="00C236E8">
          <w:rPr>
            <w:color w:val="000000" w:themeColor="text1"/>
          </w:rPr>
          <w:t>.</w:t>
        </w:r>
      </w:ins>
    </w:p>
    <w:p w:rsidR="00C236E8" w:rsidRPr="00C236E8" w:rsidRDefault="00C236E8" w:rsidP="00C236E8">
      <w:pPr>
        <w:pStyle w:val="NormalWeb"/>
        <w:jc w:val="both"/>
        <w:rPr>
          <w:ins w:id="5" w:author="Unknown"/>
          <w:color w:val="000000" w:themeColor="text1"/>
        </w:rPr>
      </w:pPr>
      <w:ins w:id="6" w:author="Unknown">
        <w:r w:rsidRPr="00C236E8">
          <w:rPr>
            <w:rStyle w:val="Strong"/>
            <w:b w:val="0"/>
            <w:color w:val="000000" w:themeColor="text1"/>
          </w:rPr>
          <w:t xml:space="preserve">5. </w:t>
        </w:r>
        <w:proofErr w:type="spellStart"/>
        <w:r w:rsidRPr="00C236E8">
          <w:rPr>
            <w:rStyle w:val="Strong"/>
            <w:b w:val="0"/>
            <w:color w:val="000000" w:themeColor="text1"/>
          </w:rPr>
          <w:t>Tomat</w:t>
        </w:r>
        <w:proofErr w:type="spellEnd"/>
        <w:r w:rsidRPr="00C236E8">
          <w:rPr>
            <w:color w:val="000000" w:themeColor="text1"/>
          </w:rPr>
          <w:br/>
        </w:r>
        <w:proofErr w:type="spellStart"/>
        <w:r w:rsidRPr="00C236E8">
          <w:rPr>
            <w:color w:val="000000" w:themeColor="text1"/>
          </w:rPr>
          <w:t>Tomat</w:t>
        </w:r>
        <w:proofErr w:type="spellEnd"/>
        <w:r w:rsidRPr="00C236E8">
          <w:rPr>
            <w:color w:val="000000" w:themeColor="text1"/>
          </w:rPr>
          <w:t xml:space="preserve"> kaya </w:t>
        </w:r>
        <w:proofErr w:type="spellStart"/>
        <w:proofErr w:type="gramStart"/>
        <w:r w:rsidRPr="00C236E8">
          <w:rPr>
            <w:color w:val="000000" w:themeColor="text1"/>
          </w:rPr>
          <w:t>akan</w:t>
        </w:r>
        <w:proofErr w:type="spellEnd"/>
        <w:proofErr w:type="gramEnd"/>
        <w:r w:rsidRPr="00C236E8">
          <w:rPr>
            <w:color w:val="000000" w:themeColor="text1"/>
          </w:rPr>
          <w:t xml:space="preserve"> </w:t>
        </w:r>
        <w:r w:rsidRPr="00C236E8">
          <w:rPr>
            <w:rStyle w:val="Strong"/>
            <w:b w:val="0"/>
            <w:color w:val="000000" w:themeColor="text1"/>
          </w:rPr>
          <w:fldChar w:fldCharType="begin"/>
        </w:r>
        <w:r w:rsidRPr="00C236E8">
          <w:rPr>
            <w:rStyle w:val="Strong"/>
            <w:b w:val="0"/>
            <w:color w:val="000000" w:themeColor="text1"/>
          </w:rPr>
          <w:instrText xml:space="preserve"> HYPERLINK "http://artikelkesehatan99.com/kekurangan-vitamin-c-bisa-mempengaruhi-otak-bayi-yang-akan-lahir/" \t "_blank" </w:instrText>
        </w:r>
        <w:r w:rsidRPr="00C236E8">
          <w:rPr>
            <w:rStyle w:val="Strong"/>
            <w:b w:val="0"/>
            <w:color w:val="000000" w:themeColor="text1"/>
          </w:rPr>
          <w:fldChar w:fldCharType="separate"/>
        </w:r>
        <w:r w:rsidRPr="00C236E8">
          <w:rPr>
            <w:rStyle w:val="Hyperlink"/>
            <w:bCs/>
            <w:color w:val="000000" w:themeColor="text1"/>
          </w:rPr>
          <w:t>vitamin C</w:t>
        </w:r>
        <w:r w:rsidRPr="00C236E8">
          <w:rPr>
            <w:rStyle w:val="Strong"/>
            <w:b w:val="0"/>
            <w:color w:val="000000" w:themeColor="text1"/>
          </w:rPr>
          <w:fldChar w:fldCharType="end"/>
        </w:r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dan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mengandung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rStyle w:val="Emphasis"/>
            <w:color w:val="000000" w:themeColor="text1"/>
          </w:rPr>
          <w:t>lycopenen</w:t>
        </w:r>
        <w:proofErr w:type="spellEnd"/>
        <w:r w:rsidRPr="00C236E8">
          <w:rPr>
            <w:rStyle w:val="Emphasis"/>
            <w:color w:val="000000" w:themeColor="text1"/>
          </w:rPr>
          <w:t xml:space="preserve"> </w:t>
        </w:r>
        <w:proofErr w:type="spellStart"/>
        <w:r w:rsidRPr="00C236E8">
          <w:rPr>
            <w:rStyle w:val="Emphasis"/>
            <w:color w:val="000000" w:themeColor="text1"/>
          </w:rPr>
          <w:t>fitokimia</w:t>
        </w:r>
        <w:proofErr w:type="spellEnd"/>
        <w:r w:rsidRPr="00C236E8">
          <w:rPr>
            <w:color w:val="000000" w:themeColor="text1"/>
          </w:rPr>
          <w:t xml:space="preserve"> yang </w:t>
        </w:r>
        <w:proofErr w:type="spellStart"/>
        <w:r w:rsidRPr="00C236E8">
          <w:rPr>
            <w:color w:val="000000" w:themeColor="text1"/>
          </w:rPr>
          <w:t>dapat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merangsang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asam</w:t>
        </w:r>
        <w:proofErr w:type="spellEnd"/>
        <w:r w:rsidRPr="00C236E8">
          <w:rPr>
            <w:color w:val="000000" w:themeColor="text1"/>
          </w:rPr>
          <w:t xml:space="preserve"> amino agar </w:t>
        </w:r>
        <w:proofErr w:type="spellStart"/>
        <w:r w:rsidRPr="00C236E8">
          <w:rPr>
            <w:color w:val="000000" w:themeColor="text1"/>
          </w:rPr>
          <w:t>mempercepat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pembakaran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lemak</w:t>
        </w:r>
        <w:proofErr w:type="spellEnd"/>
        <w:r w:rsidRPr="00C236E8">
          <w:rPr>
            <w:color w:val="000000" w:themeColor="text1"/>
          </w:rPr>
          <w:t xml:space="preserve"> di </w:t>
        </w:r>
        <w:proofErr w:type="spellStart"/>
        <w:r w:rsidRPr="00C236E8">
          <w:rPr>
            <w:color w:val="000000" w:themeColor="text1"/>
          </w:rPr>
          <w:t>dalam</w:t>
        </w:r>
        <w:proofErr w:type="spellEnd"/>
        <w:r w:rsidRPr="00C236E8">
          <w:rPr>
            <w:color w:val="000000" w:themeColor="text1"/>
          </w:rPr>
          <w:t xml:space="preserve"> </w:t>
        </w:r>
        <w:proofErr w:type="spellStart"/>
        <w:r w:rsidRPr="00C236E8">
          <w:rPr>
            <w:color w:val="000000" w:themeColor="text1"/>
          </w:rPr>
          <w:t>tubuh</w:t>
        </w:r>
        <w:proofErr w:type="spellEnd"/>
        <w:r w:rsidRPr="00C236E8">
          <w:rPr>
            <w:color w:val="000000" w:themeColor="text1"/>
          </w:rPr>
          <w:t>.</w:t>
        </w:r>
      </w:ins>
    </w:p>
    <w:p w:rsidR="00266303" w:rsidRDefault="00266303"/>
    <w:sectPr w:rsidR="0026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E8"/>
    <w:rsid w:val="00266303"/>
    <w:rsid w:val="00C2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tikelkesehatan99.com/5-buah-yang-efektif-untuk-menurunkan-berat-bad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2016-05-31T12:03:00Z</dcterms:created>
  <dcterms:modified xsi:type="dcterms:W3CDTF">2016-05-31T12:04:00Z</dcterms:modified>
</cp:coreProperties>
</file>