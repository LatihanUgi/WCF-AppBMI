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2F5" w:rsidRDefault="00BE62F5" w:rsidP="00BE62F5">
      <w:pPr>
        <w:pStyle w:val="Heading1"/>
      </w:pPr>
      <w:r>
        <w:t xml:space="preserve">5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Penghambat</w:t>
      </w:r>
      <w:proofErr w:type="spellEnd"/>
      <w:r>
        <w:t xml:space="preserve"> </w:t>
      </w:r>
      <w:proofErr w:type="spellStart"/>
      <w:r>
        <w:t>Turunnya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</w:p>
    <w:p w:rsidR="00BE62F5" w:rsidRDefault="00BE62F5" w:rsidP="00BE62F5">
      <w:pPr>
        <w:pStyle w:val="NormalWeb"/>
      </w:pPr>
      <w:bookmarkStart w:id="0" w:name="_GoBack"/>
      <w:bookmarkEnd w:id="0"/>
    </w:p>
    <w:p w:rsidR="00BE62F5" w:rsidRDefault="00BE62F5" w:rsidP="00BE62F5">
      <w:pPr>
        <w:pStyle w:val="NormalWeb"/>
      </w:pPr>
      <w:r>
        <w:fldChar w:fldCharType="begin"/>
      </w:r>
      <w:r>
        <w:instrText xml:space="preserve"> HYPERLINK "http://www.artikelkesehatan99.com/olahraga-bagi-penderita-diabetes/" \t "_blank" </w:instrText>
      </w:r>
      <w:r>
        <w:fldChar w:fldCharType="separate"/>
      </w:r>
      <w:proofErr w:type="spellStart"/>
      <w:proofErr w:type="gramStart"/>
      <w:r>
        <w:rPr>
          <w:rStyle w:val="Hyperlink"/>
        </w:rPr>
        <w:t>Olahraga</w:t>
      </w:r>
      <w:proofErr w:type="spellEnd"/>
      <w:r>
        <w:fldChar w:fldCharType="end"/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tampaknya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diimbangi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kebiasaan-kebiasaan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penimbunan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 di </w:t>
      </w:r>
      <w:proofErr w:type="spellStart"/>
      <w:r>
        <w:t>perut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kebiasaan-kebiasaan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ulasannya</w:t>
      </w:r>
      <w:proofErr w:type="spellEnd"/>
      <w:proofErr w:type="gramStart"/>
      <w:r>
        <w:t>..</w:t>
      </w:r>
      <w:proofErr w:type="gramEnd"/>
    </w:p>
    <w:p w:rsidR="00BE62F5" w:rsidRDefault="00BE62F5" w:rsidP="00BE62F5">
      <w:pPr>
        <w:pStyle w:val="Heading2"/>
      </w:pPr>
      <w:proofErr w:type="spellStart"/>
      <w:r>
        <w:t>Kebiasaan-Kebiasaan</w:t>
      </w:r>
      <w:proofErr w:type="spellEnd"/>
      <w:r>
        <w:t xml:space="preserve"> </w:t>
      </w:r>
      <w:proofErr w:type="spellStart"/>
      <w:r>
        <w:t>Penghambat</w:t>
      </w:r>
      <w:proofErr w:type="spellEnd"/>
      <w:r>
        <w:t xml:space="preserve"> </w:t>
      </w:r>
      <w:proofErr w:type="spellStart"/>
      <w:r>
        <w:t>Turunnya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</w:p>
    <w:p w:rsidR="00BE62F5" w:rsidRDefault="00BE62F5" w:rsidP="00BE62F5">
      <w:pPr>
        <w:pStyle w:val="NormalWeb"/>
      </w:pPr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1.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Minum</w:t>
      </w:r>
      <w:proofErr w:type="spellEnd"/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minuman</w:t>
      </w:r>
      <w:proofErr w:type="spellEnd"/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bersoda</w:t>
      </w:r>
      <w:proofErr w:type="spellEnd"/>
      <w:r>
        <w:br/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melewatkan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hyperlink r:id="rId5" w:tgtFrame="_blank" w:history="1">
        <w:proofErr w:type="spellStart"/>
        <w:r>
          <w:rPr>
            <w:rStyle w:val="Hyperlink"/>
          </w:rPr>
          <w:t>minum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minuman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bersoda</w:t>
        </w:r>
        <w:proofErr w:type="spellEnd"/>
      </w:hyperlink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perut</w:t>
      </w:r>
      <w:proofErr w:type="spellEnd"/>
      <w:r>
        <w:t xml:space="preserve"> </w:t>
      </w:r>
      <w:proofErr w:type="spellStart"/>
      <w:r>
        <w:t>buncit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hyperlink r:id="rId6" w:tgtFrame="_blank" w:history="1">
        <w:proofErr w:type="spellStart"/>
        <w:r>
          <w:rPr>
            <w:rStyle w:val="Hyperlink"/>
          </w:rPr>
          <w:t>minum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sekaleng</w:t>
        </w:r>
        <w:proofErr w:type="spellEnd"/>
        <w:r>
          <w:rPr>
            <w:rStyle w:val="Hyperlink"/>
          </w:rPr>
          <w:t xml:space="preserve"> soda </w:t>
        </w:r>
        <w:proofErr w:type="spellStart"/>
        <w:r>
          <w:rPr>
            <w:rStyle w:val="Hyperlink"/>
          </w:rPr>
          <w:t>setiap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hari</w:t>
        </w:r>
        <w:proofErr w:type="spellEnd"/>
      </w:hyperlink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lingkar</w:t>
      </w:r>
      <w:proofErr w:type="spellEnd"/>
      <w:r>
        <w:t xml:space="preserve"> </w:t>
      </w:r>
      <w:proofErr w:type="spellStart"/>
      <w:r>
        <w:t>pinggang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gramStart"/>
      <w:r>
        <w:t>lima</w:t>
      </w:r>
      <w:proofErr w:type="gramEnd"/>
      <w:r>
        <w:t xml:space="preserve">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mengonsumsi</w:t>
      </w:r>
      <w:proofErr w:type="spellEnd"/>
      <w:r>
        <w:t xml:space="preserve"> soda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.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soda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gula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  <w:proofErr w:type="gramEnd"/>
    </w:p>
    <w:p w:rsidR="00BE62F5" w:rsidRDefault="00BE62F5" w:rsidP="00BE62F5">
      <w:pPr>
        <w:pStyle w:val="NormalWeb"/>
      </w:pPr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2.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Makan</w:t>
      </w:r>
      <w:proofErr w:type="spellEnd"/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tengah</w:t>
      </w:r>
      <w:proofErr w:type="spellEnd"/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malam</w:t>
      </w:r>
      <w:proofErr w:type="spellEnd"/>
      <w:r>
        <w:br/>
      </w:r>
      <w:proofErr w:type="spellStart"/>
      <w:r>
        <w:t>Walaupun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membakar</w:t>
      </w:r>
      <w:proofErr w:type="spellEnd"/>
      <w:r>
        <w:t xml:space="preserve"> </w:t>
      </w:r>
      <w:proofErr w:type="spellStart"/>
      <w:r>
        <w:t>timbunan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,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perut</w:t>
      </w:r>
      <w:proofErr w:type="spellEnd"/>
      <w:r>
        <w:t xml:space="preserve"> </w:t>
      </w:r>
      <w:proofErr w:type="spellStart"/>
      <w:r>
        <w:t>kenyang</w:t>
      </w:r>
      <w:proofErr w:type="spellEnd"/>
      <w:r>
        <w:t xml:space="preserve">.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larut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perut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timbunan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 di </w:t>
      </w:r>
      <w:proofErr w:type="spellStart"/>
      <w:r>
        <w:t>perut</w:t>
      </w:r>
      <w:proofErr w:type="spellEnd"/>
      <w:r>
        <w:t xml:space="preserve">,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perut</w:t>
      </w:r>
      <w:proofErr w:type="spellEnd"/>
      <w:r>
        <w:t xml:space="preserve"> </w:t>
      </w:r>
      <w:proofErr w:type="spellStart"/>
      <w:r>
        <w:t>kenyang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pencernaan</w:t>
      </w:r>
      <w:proofErr w:type="spellEnd"/>
      <w:r>
        <w:t>.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mengatasinya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di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3 jam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</w:p>
    <w:p w:rsidR="00BE62F5" w:rsidRDefault="00BE62F5" w:rsidP="00BE62F5">
      <w:pPr>
        <w:pStyle w:val="NormalWeb"/>
        <w:rPr>
          <w:ins w:id="1" w:author="Unknown"/>
        </w:rPr>
      </w:pPr>
      <w:ins w:id="2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3.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Makan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dengan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piring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besar</w:t>
        </w:r>
        <w:proofErr w:type="spellEnd"/>
        <w:r>
          <w:br/>
        </w:r>
        <w:proofErr w:type="spellStart"/>
        <w:r>
          <w:t>Ketika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,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sebainya</w:t>
        </w:r>
        <w:proofErr w:type="spellEnd"/>
        <w:r>
          <w:t xml:space="preserve"> </w:t>
        </w:r>
        <w:proofErr w:type="spellStart"/>
        <w:r>
          <w:t>memperhatikan</w:t>
        </w:r>
        <w:proofErr w:type="spellEnd"/>
        <w:r>
          <w:t xml:space="preserve"> </w:t>
        </w:r>
        <w:proofErr w:type="spellStart"/>
        <w:r>
          <w:t>ukuran</w:t>
        </w:r>
        <w:proofErr w:type="spellEnd"/>
        <w:r>
          <w:t xml:space="preserve"> </w:t>
        </w:r>
        <w:proofErr w:type="spellStart"/>
        <w:r>
          <w:t>piring</w:t>
        </w:r>
        <w:proofErr w:type="spellEnd"/>
        <w:r>
          <w:t xml:space="preserve"> yang </w:t>
        </w:r>
        <w:proofErr w:type="spellStart"/>
        <w:r>
          <w:t>digunakan</w:t>
        </w:r>
        <w:proofErr w:type="spellEnd"/>
        <w:r>
          <w:t xml:space="preserve">. </w:t>
        </w:r>
        <w:proofErr w:type="gramStart"/>
        <w:r>
          <w:t xml:space="preserve">Hal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terlihat</w:t>
        </w:r>
        <w:proofErr w:type="spellEnd"/>
        <w:r>
          <w:t xml:space="preserve"> </w:t>
        </w:r>
        <w:proofErr w:type="spellStart"/>
        <w:r>
          <w:t>sepele</w:t>
        </w:r>
        <w:proofErr w:type="spellEnd"/>
        <w:r>
          <w:t xml:space="preserve">, </w:t>
        </w:r>
        <w:proofErr w:type="spellStart"/>
        <w:r>
          <w:t>namun</w:t>
        </w:r>
        <w:proofErr w:type="spellEnd"/>
        <w:r>
          <w:t xml:space="preserve"> </w:t>
        </w:r>
        <w:proofErr w:type="spellStart"/>
        <w:r>
          <w:t>pengaruhnya</w:t>
        </w:r>
        <w:proofErr w:type="spellEnd"/>
        <w:r>
          <w:t xml:space="preserve"> 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diremehkan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Sebuah</w:t>
        </w:r>
        <w:proofErr w:type="spellEnd"/>
        <w:r>
          <w:t xml:space="preserve"> </w:t>
        </w:r>
        <w:proofErr w:type="spellStart"/>
        <w:r>
          <w:t>survei</w:t>
        </w:r>
        <w:proofErr w:type="spellEnd"/>
        <w:r>
          <w:t xml:space="preserve"> </w:t>
        </w:r>
        <w:proofErr w:type="spellStart"/>
        <w:r>
          <w:t>yng</w:t>
        </w:r>
        <w:proofErr w:type="spellEnd"/>
        <w:r>
          <w:t xml:space="preserve"> </w:t>
        </w:r>
        <w:proofErr w:type="spellStart"/>
        <w:r>
          <w:t>dilakukan</w:t>
        </w:r>
        <w:proofErr w:type="spellEnd"/>
        <w:r>
          <w:t xml:space="preserve"> </w:t>
        </w:r>
        <w:proofErr w:type="spellStart"/>
        <w:r>
          <w:t>pada</w:t>
        </w:r>
        <w:proofErr w:type="spellEnd"/>
        <w:r>
          <w:t xml:space="preserve"> </w:t>
        </w:r>
        <w:proofErr w:type="spellStart"/>
        <w:r>
          <w:t>penderita</w:t>
        </w:r>
        <w:proofErr w:type="spellEnd"/>
        <w:r>
          <w:t xml:space="preserve"> </w:t>
        </w:r>
        <w:proofErr w:type="spellStart"/>
        <w:r>
          <w:t>obesitas</w:t>
        </w:r>
        <w:proofErr w:type="spellEnd"/>
        <w:r>
          <w:t xml:space="preserve"> </w:t>
        </w:r>
        <w:proofErr w:type="spellStart"/>
        <w:r>
          <w:t>menemukan</w:t>
        </w:r>
        <w:proofErr w:type="spellEnd"/>
        <w:r>
          <w:t xml:space="preserve"> </w:t>
        </w:r>
        <w:proofErr w:type="spellStart"/>
        <w:r>
          <w:t>bahwa</w:t>
        </w:r>
        <w:proofErr w:type="spellEnd"/>
        <w:r>
          <w:t xml:space="preserve"> </w:t>
        </w:r>
        <w:proofErr w:type="spellStart"/>
        <w:r>
          <w:t>mereka</w:t>
        </w:r>
        <w:proofErr w:type="spellEnd"/>
        <w:r>
          <w:t xml:space="preserve"> </w:t>
        </w:r>
        <w:proofErr w:type="spellStart"/>
        <w:r>
          <w:t>cenderung</w:t>
        </w:r>
        <w:proofErr w:type="spellEnd"/>
        <w:r>
          <w:t xml:space="preserve"> </w:t>
        </w:r>
        <w:proofErr w:type="spellStart"/>
        <w:r>
          <w:t>memilih</w:t>
        </w:r>
        <w:proofErr w:type="spellEnd"/>
        <w:r>
          <w:t xml:space="preserve"> </w:t>
        </w:r>
        <w:proofErr w:type="spellStart"/>
        <w:r>
          <w:t>piring</w:t>
        </w:r>
        <w:proofErr w:type="spellEnd"/>
        <w:r>
          <w:t xml:space="preserve"> yang </w:t>
        </w:r>
        <w:proofErr w:type="spellStart"/>
        <w:r>
          <w:t>besar</w:t>
        </w:r>
        <w:proofErr w:type="spellEnd"/>
        <w:r>
          <w:t xml:space="preserve"> </w:t>
        </w:r>
        <w:proofErr w:type="spellStart"/>
        <w:r>
          <w:t>saat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Piring</w:t>
        </w:r>
        <w:proofErr w:type="spellEnd"/>
        <w:r>
          <w:t xml:space="preserve"> </w:t>
        </w:r>
        <w:proofErr w:type="spellStart"/>
        <w:r>
          <w:t>besar</w:t>
        </w:r>
        <w:proofErr w:type="spellEnd"/>
        <w:r>
          <w:t xml:space="preserve"> </w:t>
        </w:r>
        <w:proofErr w:type="spellStart"/>
        <w:r>
          <w:t>memungkinkan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mengambil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banyak</w:t>
        </w:r>
        <w:proofErr w:type="spellEnd"/>
        <w:r>
          <w:t>.</w:t>
        </w:r>
        <w:proofErr w:type="gramEnd"/>
        <w:r>
          <w:t xml:space="preserve"> </w:t>
        </w:r>
        <w:proofErr w:type="gramStart"/>
        <w:r>
          <w:t xml:space="preserve">Hal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membuat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mengonsumsi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banyak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yang </w:t>
        </w:r>
        <w:proofErr w:type="spellStart"/>
        <w:r>
          <w:t>tubuh</w:t>
        </w:r>
        <w:proofErr w:type="spellEnd"/>
        <w:r>
          <w:t xml:space="preserve"> </w:t>
        </w:r>
        <w:proofErr w:type="spellStart"/>
        <w:r>
          <w:t>butuhkan</w:t>
        </w:r>
        <w:proofErr w:type="spellEnd"/>
        <w:r>
          <w:t>.</w:t>
        </w:r>
        <w:proofErr w:type="gramEnd"/>
      </w:ins>
    </w:p>
    <w:p w:rsidR="00BE62F5" w:rsidRDefault="00BE62F5" w:rsidP="00BE62F5">
      <w:pPr>
        <w:pStyle w:val="NormalWeb"/>
        <w:rPr>
          <w:ins w:id="3" w:author="Unknown"/>
        </w:rPr>
      </w:pPr>
      <w:ins w:id="4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4.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Kurang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tidur</w:t>
        </w:r>
        <w:proofErr w:type="spellEnd"/>
        <w:r>
          <w:br/>
        </w:r>
        <w:r>
          <w:fldChar w:fldCharType="begin"/>
        </w:r>
        <w:r>
          <w:instrText xml:space="preserve"> HYPERLINK "http://www.artikelkesehatan99.com/kurang-tidur-berkontribusi-dalam-menyebabkan-obesitas/" \t "_blank" </w:instrText>
        </w:r>
        <w:r>
          <w:fldChar w:fldCharType="separate"/>
        </w:r>
        <w:proofErr w:type="spellStart"/>
        <w:r>
          <w:rPr>
            <w:rStyle w:val="Hyperlink"/>
          </w:rPr>
          <w:t>Kurang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tidur</w:t>
        </w:r>
        <w:proofErr w:type="spellEnd"/>
        <w:r>
          <w:fldChar w:fldCharType="end"/>
        </w:r>
        <w:r>
          <w:t xml:space="preserve">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salah</w:t>
        </w:r>
        <w:proofErr w:type="spellEnd"/>
        <w:r>
          <w:t xml:space="preserve"> </w:t>
        </w:r>
        <w:proofErr w:type="spellStart"/>
        <w:r>
          <w:t>satu</w:t>
        </w:r>
        <w:proofErr w:type="spellEnd"/>
        <w:r>
          <w:t xml:space="preserve"> </w:t>
        </w:r>
        <w:proofErr w:type="spellStart"/>
        <w:r>
          <w:t>penyebab</w:t>
        </w:r>
        <w:proofErr w:type="spellEnd"/>
        <w:r>
          <w:t xml:space="preserve"> </w:t>
        </w:r>
        <w:proofErr w:type="spellStart"/>
        <w:r>
          <w:t>mengapa</w:t>
        </w:r>
        <w:proofErr w:type="spellEnd"/>
        <w:r>
          <w:t xml:space="preserve">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badan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mudah</w:t>
        </w:r>
        <w:proofErr w:type="spellEnd"/>
        <w:r>
          <w:t xml:space="preserve"> </w:t>
        </w:r>
        <w:proofErr w:type="spellStart"/>
        <w:r>
          <w:t>naik</w:t>
        </w:r>
        <w:proofErr w:type="spellEnd"/>
        <w:r>
          <w:t xml:space="preserve">. </w:t>
        </w:r>
        <w:proofErr w:type="spellStart"/>
        <w:r>
          <w:t>Ketika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 xml:space="preserve"> </w:t>
        </w:r>
        <w:proofErr w:type="spellStart"/>
        <w:r>
          <w:t>gagal</w:t>
        </w:r>
        <w:proofErr w:type="spellEnd"/>
        <w:r>
          <w:t xml:space="preserve"> </w:t>
        </w:r>
        <w:proofErr w:type="spellStart"/>
        <w:r>
          <w:t>memenuhi</w:t>
        </w:r>
        <w:proofErr w:type="spellEnd"/>
        <w:r>
          <w:t xml:space="preserve"> </w:t>
        </w:r>
        <w:proofErr w:type="spellStart"/>
        <w:r>
          <w:t>waktu</w:t>
        </w:r>
        <w:proofErr w:type="spellEnd"/>
        <w:r>
          <w:t xml:space="preserve"> </w:t>
        </w:r>
        <w:proofErr w:type="spellStart"/>
        <w:r>
          <w:t>tidur</w:t>
        </w:r>
        <w:proofErr w:type="spellEnd"/>
        <w:r>
          <w:t xml:space="preserve"> yang </w:t>
        </w:r>
        <w:proofErr w:type="spellStart"/>
        <w:r>
          <w:t>cukup</w:t>
        </w:r>
        <w:proofErr w:type="spellEnd"/>
        <w:r>
          <w:t xml:space="preserve"> (7-9 jam), </w:t>
        </w:r>
        <w:proofErr w:type="spellStart"/>
        <w:r>
          <w:t>maka</w:t>
        </w:r>
        <w:proofErr w:type="spellEnd"/>
        <w:r>
          <w:t xml:space="preserve"> </w:t>
        </w:r>
        <w:proofErr w:type="spellStart"/>
        <w:r>
          <w:t>tingkat</w:t>
        </w:r>
        <w:proofErr w:type="spellEnd"/>
        <w:r>
          <w:t xml:space="preserve"> </w:t>
        </w:r>
        <w:proofErr w:type="spellStart"/>
        <w:r>
          <w:t>kortisol</w:t>
        </w:r>
        <w:proofErr w:type="spellEnd"/>
        <w:r>
          <w:t xml:space="preserve"> (</w:t>
        </w:r>
        <w:proofErr w:type="spellStart"/>
        <w:r>
          <w:t>hormon</w:t>
        </w:r>
        <w:proofErr w:type="spellEnd"/>
        <w:r>
          <w:t xml:space="preserve"> </w:t>
        </w:r>
        <w:proofErr w:type="spellStart"/>
        <w:r>
          <w:t>stres</w:t>
        </w:r>
        <w:proofErr w:type="spellEnd"/>
        <w:r>
          <w:t xml:space="preserve">) </w:t>
        </w:r>
        <w:proofErr w:type="spellStart"/>
        <w:proofErr w:type="gramStart"/>
        <w:r>
          <w:t>akan</w:t>
        </w:r>
        <w:proofErr w:type="spellEnd"/>
        <w:proofErr w:type="gramEnd"/>
        <w:r>
          <w:t xml:space="preserve"> </w:t>
        </w:r>
        <w:proofErr w:type="spellStart"/>
        <w:r>
          <w:t>naik</w:t>
        </w:r>
        <w:proofErr w:type="spellEnd"/>
        <w:r>
          <w:t xml:space="preserve">. </w:t>
        </w:r>
        <w:proofErr w:type="gramStart"/>
        <w:r>
          <w:t xml:space="preserve">Hal </w:t>
        </w:r>
        <w:proofErr w:type="spellStart"/>
        <w:r>
          <w:t>tersebut</w:t>
        </w:r>
        <w:proofErr w:type="spellEnd"/>
        <w:r>
          <w:t xml:space="preserve"> </w:t>
        </w:r>
        <w:proofErr w:type="spellStart"/>
        <w:r>
          <w:t>mendorong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mengonsumsi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 yang </w:t>
        </w:r>
        <w:proofErr w:type="spellStart"/>
        <w:r>
          <w:t>banyak</w:t>
        </w:r>
        <w:proofErr w:type="spellEnd"/>
        <w:r>
          <w:t xml:space="preserve"> </w:t>
        </w:r>
        <w:proofErr w:type="spellStart"/>
        <w:r>
          <w:t>mengandung</w:t>
        </w:r>
        <w:proofErr w:type="spellEnd"/>
        <w:r>
          <w:t xml:space="preserve"> </w:t>
        </w:r>
        <w:proofErr w:type="spellStart"/>
        <w:r>
          <w:t>gula</w:t>
        </w:r>
        <w:proofErr w:type="spellEnd"/>
        <w:r>
          <w:t>.</w:t>
        </w:r>
        <w:proofErr w:type="gramEnd"/>
      </w:ins>
    </w:p>
    <w:p w:rsidR="00BE62F5" w:rsidRDefault="00BE62F5" w:rsidP="00BE62F5">
      <w:pPr>
        <w:pStyle w:val="NormalWeb"/>
        <w:rPr>
          <w:ins w:id="5" w:author="Unknown"/>
        </w:rPr>
      </w:pPr>
      <w:ins w:id="6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5.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Makan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saat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sedih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atau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 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marah</w:t>
        </w:r>
        <w:proofErr w:type="spellEnd"/>
        <w:r>
          <w:br/>
        </w:r>
        <w:proofErr w:type="spellStart"/>
        <w:r>
          <w:t>Emosi</w:t>
        </w:r>
        <w:proofErr w:type="spellEnd"/>
        <w:r>
          <w:t xml:space="preserve"> yang </w:t>
        </w:r>
        <w:proofErr w:type="spellStart"/>
        <w:r>
          <w:t>meningkat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membuat</w:t>
        </w:r>
        <w:proofErr w:type="spellEnd"/>
        <w:r>
          <w:t xml:space="preserve"> </w:t>
        </w:r>
        <w:proofErr w:type="spellStart"/>
        <w:r>
          <w:t>seseorang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banyak</w:t>
        </w:r>
        <w:proofErr w:type="spellEnd"/>
        <w:r>
          <w:t xml:space="preserve">. </w:t>
        </w:r>
        <w:proofErr w:type="spellStart"/>
        <w:proofErr w:type="gramStart"/>
        <w:r>
          <w:t>Tidak</w:t>
        </w:r>
        <w:proofErr w:type="spellEnd"/>
        <w:r>
          <w:t xml:space="preserve"> </w:t>
        </w:r>
        <w:proofErr w:type="spellStart"/>
        <w:r>
          <w:t>sedikit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orang yang </w:t>
        </w:r>
        <w:proofErr w:type="spellStart"/>
        <w:r>
          <w:t>sedang</w:t>
        </w:r>
        <w:proofErr w:type="spellEnd"/>
        <w:r>
          <w:t xml:space="preserve"> </w:t>
        </w:r>
        <w:proofErr w:type="spellStart"/>
        <w:r>
          <w:t>emosi</w:t>
        </w:r>
        <w:proofErr w:type="spellEnd"/>
        <w:r>
          <w:t xml:space="preserve"> </w:t>
        </w:r>
        <w:proofErr w:type="spellStart"/>
        <w:r>
          <w:t>melampiaskan</w:t>
        </w:r>
        <w:proofErr w:type="spellEnd"/>
        <w:r>
          <w:t xml:space="preserve"> </w:t>
        </w:r>
        <w:proofErr w:type="spellStart"/>
        <w:r>
          <w:t>kekesalannya</w:t>
        </w:r>
        <w:proofErr w:type="spellEnd"/>
        <w:r>
          <w:t xml:space="preserve"> </w:t>
        </w:r>
        <w:proofErr w:type="spellStart"/>
        <w:r>
          <w:t>pada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,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tentunya</w:t>
        </w:r>
        <w:proofErr w:type="spellEnd"/>
        <w:r>
          <w:t xml:space="preserve"> 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baik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lastRenderedPageBreak/>
          <w:t>Asupan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 yang 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terkontrol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membuat</w:t>
        </w:r>
        <w:proofErr w:type="spellEnd"/>
        <w:r>
          <w:t xml:space="preserve"> </w:t>
        </w:r>
        <w:proofErr w:type="spellStart"/>
        <w:r>
          <w:t>timbunan</w:t>
        </w:r>
        <w:proofErr w:type="spellEnd"/>
        <w:r>
          <w:t xml:space="preserve"> </w:t>
        </w:r>
        <w:proofErr w:type="spellStart"/>
        <w:r>
          <w:t>lemak</w:t>
        </w:r>
        <w:proofErr w:type="spellEnd"/>
        <w:r>
          <w:t xml:space="preserve"> di </w:t>
        </w:r>
        <w:proofErr w:type="spellStart"/>
        <w:r>
          <w:t>perut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Sebagai</w:t>
        </w:r>
        <w:proofErr w:type="spellEnd"/>
        <w:r>
          <w:t xml:space="preserve"> </w:t>
        </w:r>
        <w:proofErr w:type="spellStart"/>
        <w:r>
          <w:t>gantinya</w:t>
        </w:r>
        <w:proofErr w:type="spellEnd"/>
        <w:r>
          <w:t xml:space="preserve">,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mengubah</w:t>
        </w:r>
        <w:proofErr w:type="spellEnd"/>
        <w:r>
          <w:t xml:space="preserve"> </w:t>
        </w:r>
        <w:proofErr w:type="spellStart"/>
        <w:r>
          <w:t>kebiasaan</w:t>
        </w:r>
        <w:proofErr w:type="spellEnd"/>
        <w:r>
          <w:t xml:space="preserve"> </w:t>
        </w:r>
        <w:proofErr w:type="spellStart"/>
        <w:r>
          <w:t>buruk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mengonsumsi</w:t>
        </w:r>
        <w:proofErr w:type="spellEnd"/>
        <w:r>
          <w:t xml:space="preserve"> </w:t>
        </w:r>
        <w:proofErr w:type="spellStart"/>
        <w:r>
          <w:t>minum</w:t>
        </w:r>
        <w:proofErr w:type="spellEnd"/>
        <w:r>
          <w:t xml:space="preserve"> air </w:t>
        </w:r>
        <w:proofErr w:type="spellStart"/>
        <w:r>
          <w:t>putih</w:t>
        </w:r>
        <w:proofErr w:type="spellEnd"/>
        <w:r>
          <w:t xml:space="preserve"> yang </w:t>
        </w:r>
        <w:proofErr w:type="spellStart"/>
        <w:r>
          <w:t>banyak</w:t>
        </w:r>
        <w:proofErr w:type="spellEnd"/>
        <w:r>
          <w:t xml:space="preserve"> </w:t>
        </w:r>
        <w:proofErr w:type="spellStart"/>
        <w:r>
          <w:t>saat</w:t>
        </w:r>
        <w:proofErr w:type="spellEnd"/>
        <w:r>
          <w:t xml:space="preserve"> </w:t>
        </w:r>
        <w:proofErr w:type="spellStart"/>
        <w:r>
          <w:t>marah</w:t>
        </w:r>
        <w:proofErr w:type="spellEnd"/>
        <w:r>
          <w:t>.</w:t>
        </w:r>
        <w:proofErr w:type="gramEnd"/>
      </w:ins>
    </w:p>
    <w:p w:rsidR="00266303" w:rsidRDefault="00266303"/>
    <w:sectPr w:rsidR="0026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E8"/>
    <w:rsid w:val="00266303"/>
    <w:rsid w:val="00BE62F5"/>
    <w:rsid w:val="00C2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tikelkesehatan99.com/mengonsumsi-soda-setiap-hari-akan-meningkatkan-risiko-stroke/" TargetMode="External"/><Relationship Id="rId5" Type="http://schemas.openxmlformats.org/officeDocument/2006/relationships/hyperlink" Target="http://www.artikelkesehatan99.com/sering-minum-soda-dapat-mempengaruhi-fungsi-ota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2016-05-31T12:05:00Z</dcterms:created>
  <dcterms:modified xsi:type="dcterms:W3CDTF">2016-05-31T12:05:00Z</dcterms:modified>
</cp:coreProperties>
</file>