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01" w:rsidRDefault="00D36301" w:rsidP="00D36301">
      <w:pPr>
        <w:pStyle w:val="Heading1"/>
      </w:pPr>
      <w:proofErr w:type="spellStart"/>
      <w:r>
        <w:t>Kacang-Kacangan</w:t>
      </w:r>
      <w:proofErr w:type="spellEnd"/>
      <w:r>
        <w:t xml:space="preserve">, </w:t>
      </w:r>
      <w:proofErr w:type="spellStart"/>
      <w:r>
        <w:t>Turunkan</w:t>
      </w:r>
      <w:proofErr w:type="spellEnd"/>
      <w:r>
        <w:t xml:space="preserve"> </w:t>
      </w:r>
      <w:proofErr w:type="spellStart"/>
      <w:r>
        <w:t>Kolesterol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Cegah</w:t>
      </w:r>
      <w:proofErr w:type="spellEnd"/>
      <w:r>
        <w:t xml:space="preserve"> </w:t>
      </w:r>
      <w:proofErr w:type="spellStart"/>
      <w:r>
        <w:t>Kanker</w:t>
      </w:r>
      <w:proofErr w:type="spellEnd"/>
    </w:p>
    <w:p w:rsidR="00D36301" w:rsidRDefault="00D36301" w:rsidP="00D36301">
      <w:pPr>
        <w:pStyle w:val="NormalWeb"/>
      </w:pPr>
      <w:bookmarkStart w:id="0" w:name="_GoBack"/>
      <w:bookmarkEnd w:id="0"/>
    </w:p>
    <w:p w:rsidR="00D36301" w:rsidRDefault="00D36301" w:rsidP="00D36301">
      <w:pPr>
        <w:pStyle w:val="NormalWeb"/>
      </w:pPr>
      <w:proofErr w:type="spellStart"/>
      <w:r>
        <w:t>Sebagian</w:t>
      </w:r>
      <w:proofErr w:type="spellEnd"/>
      <w:r>
        <w:t xml:space="preserve"> orang </w:t>
      </w:r>
      <w:proofErr w:type="spellStart"/>
      <w:r>
        <w:t>beranggapan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keren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.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alami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Makin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>.</w:t>
      </w:r>
      <w:proofErr w:type="gramEnd"/>
    </w:p>
    <w:p w:rsidR="00D36301" w:rsidRDefault="00D36301" w:rsidP="00D36301">
      <w:pPr>
        <w:pStyle w:val="NormalWeb"/>
      </w:pPr>
      <w:proofErr w:type="spellStart"/>
      <w:proofErr w:type="gramStart"/>
      <w:r>
        <w:t>Seorang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naturopati</w:t>
      </w:r>
      <w:proofErr w:type="spellEnd"/>
      <w:r>
        <w:t xml:space="preserve">, Alan Christianson,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,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emosional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pencernaan</w:t>
      </w:r>
      <w:proofErr w:type="spellEnd"/>
      <w:r>
        <w:t>.</w:t>
      </w:r>
      <w:proofErr w:type="gramEnd"/>
    </w:p>
    <w:p w:rsidR="00D36301" w:rsidRDefault="00D36301" w:rsidP="00D36301">
      <w:pPr>
        <w:pStyle w:val="NormalWeb"/>
      </w:pPr>
      <w:proofErr w:type="spellStart"/>
      <w:proofErr w:type="gramStart"/>
      <w:r>
        <w:t>Adapun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kacang-kacangan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Mereka</w:t>
      </w:r>
      <w:proofErr w:type="spellEnd"/>
      <w:r>
        <w:t xml:space="preserve"> </w:t>
      </w:r>
      <w:proofErr w:type="spellStart"/>
      <w:r>
        <w:t>menghindarinya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alergi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lemaknya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kacang-kacangan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r:id="rId5" w:tgtFrame="_blank" w:history="1">
        <w:proofErr w:type="spellStart"/>
        <w:r>
          <w:rPr>
            <w:rStyle w:val="Hyperlink"/>
          </w:rPr>
          <w:t>menurunkan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kolesterol</w:t>
        </w:r>
        <w:proofErr w:type="spellEnd"/>
      </w:hyperlink>
      <w:r>
        <w:t xml:space="preserve">,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, kaya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antioksidan</w:t>
      </w:r>
      <w:proofErr w:type="spellEnd"/>
      <w:r>
        <w:t xml:space="preserve">,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,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penuaan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proofErr w:type="gramStart"/>
      <w:r>
        <w:t>detilnya</w:t>
      </w:r>
      <w:proofErr w:type="spellEnd"/>
      <w:r>
        <w:t xml:space="preserve"> :</w:t>
      </w:r>
      <w:proofErr w:type="gramEnd"/>
    </w:p>
    <w:p w:rsidR="00D36301" w:rsidRDefault="00D36301" w:rsidP="00D36301">
      <w:pPr>
        <w:pStyle w:val="Heading2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kacang-kacangan</w:t>
      </w:r>
      <w:proofErr w:type="spellEnd"/>
    </w:p>
    <w:p w:rsidR="00D36301" w:rsidRDefault="00D36301" w:rsidP="00D36301">
      <w:pPr>
        <w:pStyle w:val="NormalWeb"/>
      </w:pPr>
      <w:proofErr w:type="spellStart"/>
      <w:proofErr w:type="gramStart"/>
      <w:r>
        <w:rPr>
          <w:rStyle w:val="Strong"/>
          <w:rFonts w:ascii="Arial" w:hAnsi="Arial" w:cs="Arial"/>
          <w:color w:val="003366"/>
          <w:sz w:val="23"/>
          <w:szCs w:val="23"/>
        </w:rPr>
        <w:t>Menghambat</w:t>
      </w:r>
      <w:proofErr w:type="spellEnd"/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penuaan</w:t>
      </w:r>
      <w:proofErr w:type="spellEnd"/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dini</w:t>
      </w:r>
      <w:proofErr w:type="spellEnd"/>
      <w:r>
        <w:br/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kacang-kacangan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lentil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kacang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hyperlink r:id="rId6" w:tgtFrame="_blank" w:history="1">
        <w:r>
          <w:rPr>
            <w:rStyle w:val="Hyperlink"/>
          </w:rPr>
          <w:t>resveratrol</w:t>
        </w:r>
      </w:hyperlink>
      <w:r>
        <w:t xml:space="preserve"> yang </w:t>
      </w:r>
      <w:proofErr w:type="spellStart"/>
      <w:r>
        <w:t>tinggi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Resveratrol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polifenol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kacang</w:t>
      </w:r>
      <w:proofErr w:type="spellEnd"/>
      <w:r>
        <w:t xml:space="preserve">, </w:t>
      </w:r>
      <w:proofErr w:type="spellStart"/>
      <w:r>
        <w:t>stroberi</w:t>
      </w:r>
      <w:proofErr w:type="spellEnd"/>
      <w:r>
        <w:t xml:space="preserve">, </w:t>
      </w:r>
      <w:proofErr w:type="spellStart"/>
      <w:r>
        <w:t>ekaliptus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anggur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Senyawa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manfaatnya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memperlambat</w:t>
      </w:r>
      <w:proofErr w:type="spellEnd"/>
      <w:r>
        <w:t xml:space="preserve"> </w:t>
      </w:r>
      <w:proofErr w:type="spellStart"/>
      <w:r>
        <w:t>penuaan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,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kanker</w:t>
      </w:r>
      <w:proofErr w:type="spellEnd"/>
      <w:r>
        <w:t>.</w:t>
      </w:r>
      <w:proofErr w:type="gramEnd"/>
    </w:p>
    <w:p w:rsidR="00D36301" w:rsidRDefault="00D36301" w:rsidP="00D36301">
      <w:pPr>
        <w:pStyle w:val="NormalWeb"/>
      </w:pPr>
      <w:proofErr w:type="spellStart"/>
      <w:proofErr w:type="gramStart"/>
      <w:r>
        <w:rPr>
          <w:rStyle w:val="Strong"/>
          <w:rFonts w:ascii="Arial" w:hAnsi="Arial" w:cs="Arial"/>
          <w:color w:val="003366"/>
          <w:sz w:val="23"/>
          <w:szCs w:val="23"/>
        </w:rPr>
        <w:t>Membantu</w:t>
      </w:r>
      <w:proofErr w:type="spellEnd"/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menurunkan</w:t>
      </w:r>
      <w:proofErr w:type="spellEnd"/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tekanan</w:t>
      </w:r>
      <w:proofErr w:type="spellEnd"/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darah</w:t>
      </w:r>
      <w:proofErr w:type="spellEnd"/>
      <w:r>
        <w:br/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hyperlink r:id="rId7" w:tgtFrame="_blank" w:history="1">
        <w:proofErr w:type="spellStart"/>
        <w:r>
          <w:rPr>
            <w:rStyle w:val="Hyperlink"/>
          </w:rPr>
          <w:t>kacang</w:t>
        </w:r>
        <w:proofErr w:type="spellEnd"/>
      </w:hyperlink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diastolik</w:t>
      </w:r>
      <w:proofErr w:type="spellEnd"/>
      <w:r>
        <w:t xml:space="preserve"> (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sistolik</w:t>
      </w:r>
      <w:proofErr w:type="spellEnd"/>
      <w:r>
        <w:t xml:space="preserve"> (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)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Adapun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kacang-kacangan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kacang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, </w:t>
      </w:r>
      <w:proofErr w:type="spellStart"/>
      <w:r>
        <w:t>kacang</w:t>
      </w:r>
      <w:proofErr w:type="spellEnd"/>
      <w:r>
        <w:t xml:space="preserve"> </w:t>
      </w:r>
      <w:proofErr w:type="spellStart"/>
      <w:r>
        <w:t>polong</w:t>
      </w:r>
      <w:proofErr w:type="spellEnd"/>
      <w:r>
        <w:t xml:space="preserve">, </w:t>
      </w:r>
      <w:proofErr w:type="spellStart"/>
      <w:r>
        <w:t>nothern</w:t>
      </w:r>
      <w:proofErr w:type="spellEnd"/>
      <w:r>
        <w:t xml:space="preserve">, navy, </w:t>
      </w:r>
      <w:proofErr w:type="spellStart"/>
      <w:r>
        <w:t>dan</w:t>
      </w:r>
      <w:proofErr w:type="spellEnd"/>
      <w:r>
        <w:t xml:space="preserve"> pinto.</w:t>
      </w:r>
      <w:proofErr w:type="gramEnd"/>
    </w:p>
    <w:p w:rsidR="00D36301" w:rsidRDefault="00D36301" w:rsidP="00D36301">
      <w:pPr>
        <w:pStyle w:val="NormalWeb"/>
        <w:rPr>
          <w:ins w:id="1" w:author="Unknown"/>
        </w:rPr>
      </w:pPr>
      <w:ins w:id="2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Kaya </w:t>
        </w:r>
        <w:proofErr w:type="spellStart"/>
        <w:proofErr w:type="gram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akan</w:t>
        </w:r>
        <w:proofErr w:type="spellEnd"/>
        <w:proofErr w:type="gram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antioksidan</w:t>
        </w:r>
        <w:proofErr w:type="spellEnd"/>
        <w:r>
          <w:br/>
        </w:r>
        <w:proofErr w:type="spellStart"/>
        <w:r>
          <w:t>Kerusakan</w:t>
        </w:r>
        <w:proofErr w:type="spellEnd"/>
        <w:r>
          <w:t xml:space="preserve"> </w:t>
        </w:r>
        <w:proofErr w:type="spellStart"/>
        <w:r>
          <w:t>terbesar</w:t>
        </w:r>
        <w:proofErr w:type="spellEnd"/>
        <w:r>
          <w:t xml:space="preserve"> yang </w:t>
        </w:r>
        <w:proofErr w:type="spellStart"/>
        <w:r>
          <w:t>diakibatkan</w:t>
        </w:r>
        <w:proofErr w:type="spellEnd"/>
        <w:r>
          <w:t xml:space="preserve"> </w:t>
        </w:r>
        <w:proofErr w:type="spellStart"/>
        <w:r>
          <w:t>oleh</w:t>
        </w:r>
        <w:proofErr w:type="spellEnd"/>
        <w:r>
          <w:t xml:space="preserve"> </w:t>
        </w:r>
        <w:proofErr w:type="spellStart"/>
        <w:r>
          <w:t>radikal</w:t>
        </w:r>
        <w:proofErr w:type="spellEnd"/>
        <w:r>
          <w:t xml:space="preserve"> </w:t>
        </w:r>
        <w:proofErr w:type="spellStart"/>
        <w:r>
          <w:t>bebas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kita</w:t>
        </w:r>
        <w:proofErr w:type="spellEnd"/>
        <w:r>
          <w:t xml:space="preserve"> </w:t>
        </w:r>
        <w:proofErr w:type="spellStart"/>
        <w:r>
          <w:t>amati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kulit</w:t>
        </w:r>
        <w:proofErr w:type="spellEnd"/>
        <w:r>
          <w:t xml:space="preserve">, </w:t>
        </w:r>
        <w:r>
          <w:fldChar w:fldCharType="begin"/>
        </w:r>
        <w:r>
          <w:instrText xml:space="preserve"> HYPERLINK "http://www.artikelkesehatan99.com/3-jenis-makanan-yang-tidak-baik-untuk-otak/" \t "_blank" </w:instrText>
        </w:r>
        <w:r>
          <w:fldChar w:fldCharType="separate"/>
        </w:r>
        <w:proofErr w:type="spellStart"/>
        <w:r>
          <w:rPr>
            <w:rStyle w:val="Hyperlink"/>
          </w:rPr>
          <w:t>otak</w:t>
        </w:r>
        <w:proofErr w:type="spellEnd"/>
        <w:r>
          <w:fldChar w:fldCharType="end"/>
        </w:r>
        <w:r>
          <w:t xml:space="preserve">,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sistem</w:t>
        </w:r>
        <w:proofErr w:type="spellEnd"/>
        <w:r>
          <w:t xml:space="preserve"> </w:t>
        </w:r>
        <w:proofErr w:type="spellStart"/>
        <w:r>
          <w:t>kekebalan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 xml:space="preserve">. </w:t>
        </w:r>
        <w:proofErr w:type="spellStart"/>
        <w:proofErr w:type="gramStart"/>
        <w:r>
          <w:t>Makanan</w:t>
        </w:r>
        <w:proofErr w:type="spellEnd"/>
        <w:r>
          <w:t xml:space="preserve"> yang </w:t>
        </w:r>
        <w:proofErr w:type="spellStart"/>
        <w:r>
          <w:t>tinggi</w:t>
        </w:r>
        <w:proofErr w:type="spellEnd"/>
        <w:r>
          <w:t xml:space="preserve"> </w:t>
        </w:r>
        <w:proofErr w:type="spellStart"/>
        <w:r>
          <w:t>antioksidan</w:t>
        </w:r>
        <w:proofErr w:type="spellEnd"/>
        <w:r>
          <w:t xml:space="preserve"> </w:t>
        </w:r>
        <w:proofErr w:type="spellStart"/>
        <w:r>
          <w:t>seperti</w:t>
        </w:r>
        <w:proofErr w:type="spellEnd"/>
        <w:r>
          <w:t xml:space="preserve"> </w:t>
        </w:r>
        <w:proofErr w:type="spellStart"/>
        <w:r>
          <w:t>buah</w:t>
        </w:r>
        <w:proofErr w:type="spellEnd"/>
        <w:r>
          <w:t xml:space="preserve"> </w:t>
        </w:r>
        <w:proofErr w:type="spellStart"/>
        <w:r>
          <w:t>delima</w:t>
        </w:r>
        <w:proofErr w:type="spellEnd"/>
        <w:r>
          <w:t xml:space="preserve">, </w:t>
        </w:r>
        <w:proofErr w:type="spellStart"/>
        <w:r>
          <w:t>kunyit</w:t>
        </w:r>
        <w:proofErr w:type="spellEnd"/>
        <w:r>
          <w:t xml:space="preserve">, </w:t>
        </w:r>
        <w:proofErr w:type="spellStart"/>
        <w:r>
          <w:t>teh</w:t>
        </w:r>
        <w:proofErr w:type="spellEnd"/>
        <w:r>
          <w:t xml:space="preserve"> </w:t>
        </w:r>
        <w:proofErr w:type="spellStart"/>
        <w:r>
          <w:t>hijau</w:t>
        </w:r>
        <w:proofErr w:type="spellEnd"/>
        <w:r>
          <w:t xml:space="preserve">, </w:t>
        </w:r>
        <w:proofErr w:type="spellStart"/>
        <w:r>
          <w:t>dan</w:t>
        </w:r>
        <w:proofErr w:type="spellEnd"/>
        <w:r>
          <w:t xml:space="preserve"> blueberry </w:t>
        </w:r>
        <w:proofErr w:type="spellStart"/>
        <w:r>
          <w:t>diketahui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mencegah</w:t>
        </w:r>
        <w:proofErr w:type="spellEnd"/>
        <w:r>
          <w:t xml:space="preserve"> </w:t>
        </w:r>
        <w:proofErr w:type="spellStart"/>
        <w:r>
          <w:t>kerusakan</w:t>
        </w:r>
        <w:proofErr w:type="spellEnd"/>
        <w:r>
          <w:t xml:space="preserve"> </w:t>
        </w:r>
        <w:proofErr w:type="spellStart"/>
        <w:r>
          <w:t>tersebut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Kacang-kacangan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mengandung</w:t>
        </w:r>
        <w:proofErr w:type="spellEnd"/>
        <w:r>
          <w:t xml:space="preserve"> </w:t>
        </w:r>
        <w:proofErr w:type="spellStart"/>
        <w:r>
          <w:t>antioksidan</w:t>
        </w:r>
        <w:proofErr w:type="spellEnd"/>
        <w:r>
          <w:t xml:space="preserve"> </w:t>
        </w:r>
        <w:proofErr w:type="spellStart"/>
        <w:r>
          <w:t>unik</w:t>
        </w:r>
        <w:proofErr w:type="spellEnd"/>
        <w:r>
          <w:t xml:space="preserve"> yang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memblokir</w:t>
        </w:r>
        <w:proofErr w:type="spellEnd"/>
        <w:r>
          <w:t xml:space="preserve"> </w:t>
        </w:r>
        <w:proofErr w:type="spellStart"/>
        <w:r>
          <w:t>enzim</w:t>
        </w:r>
        <w:proofErr w:type="spellEnd"/>
        <w:r>
          <w:t xml:space="preserve"> yang </w:t>
        </w:r>
        <w:proofErr w:type="spellStart"/>
        <w:r>
          <w:t>disebut</w:t>
        </w:r>
        <w:proofErr w:type="spellEnd"/>
        <w:r>
          <w:t xml:space="preserve"> α-</w:t>
        </w:r>
        <w:proofErr w:type="spellStart"/>
        <w:r>
          <w:t>glukosidase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lipase </w:t>
        </w:r>
        <w:proofErr w:type="spellStart"/>
        <w:r>
          <w:t>pankreas</w:t>
        </w:r>
        <w:proofErr w:type="spellEnd"/>
        <w:r>
          <w:t xml:space="preserve">, di </w:t>
        </w:r>
        <w:proofErr w:type="spellStart"/>
        <w:r>
          <w:t>mana</w:t>
        </w:r>
        <w:proofErr w:type="spellEnd"/>
        <w:r>
          <w:t xml:space="preserve"> </w:t>
        </w:r>
        <w:proofErr w:type="spellStart"/>
        <w:r>
          <w:t>enzim</w:t>
        </w:r>
        <w:proofErr w:type="spellEnd"/>
        <w:r>
          <w:t xml:space="preserve"> </w:t>
        </w:r>
        <w:proofErr w:type="spellStart"/>
        <w:r>
          <w:t>tersebut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memicu</w:t>
        </w:r>
        <w:proofErr w:type="spellEnd"/>
        <w:r>
          <w:t xml:space="preserve"> </w:t>
        </w:r>
        <w:proofErr w:type="spellStart"/>
        <w:r>
          <w:t>kenaikan</w:t>
        </w:r>
        <w:proofErr w:type="spellEnd"/>
        <w:r>
          <w:t xml:space="preserve">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badan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menyebabkan</w:t>
        </w:r>
        <w:proofErr w:type="spellEnd"/>
        <w:r>
          <w:t xml:space="preserve"> diabetes.</w:t>
        </w:r>
        <w:proofErr w:type="gramEnd"/>
        <w:r>
          <w:t xml:space="preserve"> </w:t>
        </w:r>
        <w:proofErr w:type="spellStart"/>
        <w:r>
          <w:t>Kacang</w:t>
        </w:r>
        <w:proofErr w:type="spellEnd"/>
        <w:r>
          <w:t xml:space="preserve"> </w:t>
        </w:r>
        <w:proofErr w:type="spellStart"/>
        <w:r>
          <w:t>aduki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kacang</w:t>
        </w:r>
        <w:proofErr w:type="spellEnd"/>
        <w:r>
          <w:t xml:space="preserve"> </w:t>
        </w:r>
        <w:proofErr w:type="spellStart"/>
        <w:r>
          <w:t>hijau</w:t>
        </w:r>
        <w:proofErr w:type="spellEnd"/>
        <w:r>
          <w:t xml:space="preserve"> </w:t>
        </w:r>
        <w:proofErr w:type="spellStart"/>
        <w:r>
          <w:t>merupakan</w:t>
        </w:r>
        <w:proofErr w:type="spellEnd"/>
        <w:r>
          <w:t xml:space="preserve"> </w:t>
        </w:r>
        <w:proofErr w:type="spellStart"/>
        <w:r>
          <w:t>beberapa</w:t>
        </w:r>
        <w:proofErr w:type="spellEnd"/>
        <w:r>
          <w:t xml:space="preserve"> </w:t>
        </w:r>
        <w:proofErr w:type="spellStart"/>
        <w:r>
          <w:t>diantara</w:t>
        </w:r>
        <w:proofErr w:type="spellEnd"/>
        <w:r>
          <w:t xml:space="preserve"> </w:t>
        </w:r>
        <w:proofErr w:type="spellStart"/>
        <w:r>
          <w:t>banyak</w:t>
        </w:r>
        <w:proofErr w:type="spellEnd"/>
        <w:r>
          <w:t xml:space="preserve"> </w:t>
        </w:r>
        <w:r>
          <w:fldChar w:fldCharType="begin"/>
        </w:r>
        <w:r>
          <w:instrText xml:space="preserve"> HYPERLINK "http://www.artikelkesehatan99.com/4-kacang-yang-baik-untuk-kesehatan/" \t "_blank" </w:instrText>
        </w:r>
        <w:r>
          <w:fldChar w:fldCharType="separate"/>
        </w:r>
        <w:proofErr w:type="spellStart"/>
        <w:r>
          <w:rPr>
            <w:rStyle w:val="Hyperlink"/>
          </w:rPr>
          <w:t>kacang</w:t>
        </w:r>
        <w:proofErr w:type="spellEnd"/>
        <w:r>
          <w:fldChar w:fldCharType="end"/>
        </w:r>
        <w:r>
          <w:t xml:space="preserve"> yang kaya </w:t>
        </w:r>
        <w:proofErr w:type="spellStart"/>
        <w:proofErr w:type="gramStart"/>
        <w:r>
          <w:t>akan</w:t>
        </w:r>
        <w:proofErr w:type="spellEnd"/>
        <w:proofErr w:type="gramEnd"/>
        <w:r>
          <w:t xml:space="preserve"> </w:t>
        </w:r>
        <w:proofErr w:type="spellStart"/>
        <w:r>
          <w:t>antioksidan</w:t>
        </w:r>
        <w:proofErr w:type="spellEnd"/>
        <w:r>
          <w:t>.</w:t>
        </w:r>
      </w:ins>
    </w:p>
    <w:p w:rsidR="00D36301" w:rsidRDefault="00D36301" w:rsidP="00D36301">
      <w:pPr>
        <w:pStyle w:val="NormalWeb"/>
        <w:rPr>
          <w:ins w:id="3" w:author="Unknown"/>
        </w:rPr>
      </w:pPr>
      <w:proofErr w:type="spellStart"/>
      <w:proofErr w:type="gramStart"/>
      <w:ins w:id="4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lastRenderedPageBreak/>
          <w:t>Mencegah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kanker</w:t>
        </w:r>
        <w:proofErr w:type="spellEnd"/>
        <w:r>
          <w:br/>
        </w:r>
        <w:proofErr w:type="spellStart"/>
        <w:r>
          <w:t>Seperti</w:t>
        </w:r>
        <w:proofErr w:type="spellEnd"/>
        <w:r>
          <w:t xml:space="preserve"> yang </w:t>
        </w:r>
        <w:proofErr w:type="spellStart"/>
        <w:r>
          <w:t>dijelaskan</w:t>
        </w:r>
        <w:proofErr w:type="spellEnd"/>
        <w:r>
          <w:t xml:space="preserve"> </w:t>
        </w:r>
        <w:proofErr w:type="spellStart"/>
        <w:r>
          <w:t>sebelumnya</w:t>
        </w:r>
        <w:proofErr w:type="spellEnd"/>
        <w:r>
          <w:t xml:space="preserve"> </w:t>
        </w:r>
        <w:proofErr w:type="spellStart"/>
        <w:r>
          <w:t>bahwa</w:t>
        </w:r>
        <w:proofErr w:type="spellEnd"/>
        <w:r>
          <w:t xml:space="preserve"> </w:t>
        </w:r>
        <w:proofErr w:type="spellStart"/>
        <w:r>
          <w:t>kacang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mengandung</w:t>
        </w:r>
        <w:proofErr w:type="spellEnd"/>
        <w:r>
          <w:t xml:space="preserve"> </w:t>
        </w:r>
        <w:proofErr w:type="spellStart"/>
        <w:r>
          <w:t>senyawa</w:t>
        </w:r>
        <w:proofErr w:type="spellEnd"/>
        <w:r>
          <w:t xml:space="preserve"> resveratrol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beberapa</w:t>
        </w:r>
        <w:proofErr w:type="spellEnd"/>
        <w:r>
          <w:t xml:space="preserve"> </w:t>
        </w:r>
        <w:proofErr w:type="spellStart"/>
        <w:r>
          <w:t>kandungan</w:t>
        </w:r>
        <w:proofErr w:type="spellEnd"/>
        <w:r>
          <w:t xml:space="preserve"> </w:t>
        </w:r>
        <w:proofErr w:type="spellStart"/>
        <w:r>
          <w:t>lainnya</w:t>
        </w:r>
        <w:proofErr w:type="spellEnd"/>
        <w:r>
          <w:t xml:space="preserve"> yang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mencegah</w:t>
        </w:r>
        <w:proofErr w:type="spellEnd"/>
        <w:r>
          <w:t xml:space="preserve"> </w:t>
        </w:r>
        <w:proofErr w:type="spellStart"/>
        <w:r>
          <w:t>kanker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Tidak</w:t>
        </w:r>
        <w:proofErr w:type="spellEnd"/>
        <w:r>
          <w:t xml:space="preserve"> </w:t>
        </w:r>
        <w:proofErr w:type="spellStart"/>
        <w:r>
          <w:t>hanya</w:t>
        </w:r>
        <w:proofErr w:type="spellEnd"/>
        <w:r>
          <w:t xml:space="preserve"> </w:t>
        </w:r>
        <w:proofErr w:type="spellStart"/>
        <w:r>
          <w:t>kacang</w:t>
        </w:r>
        <w:proofErr w:type="spellEnd"/>
        <w:r>
          <w:t xml:space="preserve"> </w:t>
        </w:r>
        <w:proofErr w:type="spellStart"/>
        <w:r>
          <w:t>saja</w:t>
        </w:r>
        <w:proofErr w:type="spellEnd"/>
        <w:r>
          <w:t xml:space="preserve"> yang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mengurangi</w:t>
        </w:r>
        <w:proofErr w:type="spellEnd"/>
        <w:r>
          <w:t xml:space="preserve"> </w:t>
        </w:r>
        <w:proofErr w:type="spellStart"/>
        <w:r>
          <w:t>risiko</w:t>
        </w:r>
        <w:proofErr w:type="spellEnd"/>
        <w:r>
          <w:t xml:space="preserve"> </w:t>
        </w:r>
        <w:proofErr w:type="spellStart"/>
        <w:r>
          <w:t>berbagai</w:t>
        </w:r>
        <w:proofErr w:type="spellEnd"/>
        <w:r>
          <w:t xml:space="preserve"> </w:t>
        </w:r>
        <w:proofErr w:type="spellStart"/>
        <w:r>
          <w:t>jenis</w:t>
        </w:r>
        <w:proofErr w:type="spellEnd"/>
        <w:r>
          <w:t xml:space="preserve"> </w:t>
        </w:r>
        <w:proofErr w:type="spellStart"/>
        <w:r>
          <w:t>kanker</w:t>
        </w:r>
        <w:proofErr w:type="spellEnd"/>
        <w:r>
          <w:t xml:space="preserve">, </w:t>
        </w:r>
        <w:proofErr w:type="spellStart"/>
        <w:r>
          <w:t>namun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ekstrak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kacang-kacangan</w:t>
        </w:r>
        <w:proofErr w:type="spellEnd"/>
        <w:r>
          <w:t xml:space="preserve"> yang </w:t>
        </w:r>
        <w:proofErr w:type="spellStart"/>
        <w:r>
          <w:t>dinamakan</w:t>
        </w:r>
        <w:proofErr w:type="spellEnd"/>
        <w:r>
          <w:t xml:space="preserve"> IP6, </w:t>
        </w:r>
        <w:proofErr w:type="spellStart"/>
        <w:r>
          <w:t>menurut</w:t>
        </w:r>
        <w:proofErr w:type="spellEnd"/>
        <w:r>
          <w:t xml:space="preserve"> </w:t>
        </w:r>
        <w:proofErr w:type="spellStart"/>
        <w:r>
          <w:t>penelitian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bermanfaat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melawan</w:t>
        </w:r>
        <w:proofErr w:type="spellEnd"/>
        <w:r>
          <w:t xml:space="preserve"> </w:t>
        </w:r>
        <w:proofErr w:type="spellStart"/>
        <w:r>
          <w:t>kanker</w:t>
        </w:r>
        <w:proofErr w:type="spellEnd"/>
        <w:r>
          <w:t>.</w:t>
        </w:r>
        <w:proofErr w:type="gramEnd"/>
      </w:ins>
    </w:p>
    <w:p w:rsidR="00D36301" w:rsidRDefault="00D36301" w:rsidP="00D36301">
      <w:pPr>
        <w:pStyle w:val="NormalWeb"/>
        <w:rPr>
          <w:ins w:id="5" w:author="Unknown"/>
        </w:rPr>
      </w:pPr>
      <w:proofErr w:type="spellStart"/>
      <w:proofErr w:type="gramStart"/>
      <w:ins w:id="6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>Membantu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menurunkan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kolesterol</w:t>
        </w:r>
        <w:proofErr w:type="spellEnd"/>
        <w:r>
          <w:br/>
        </w:r>
        <w:proofErr w:type="spellStart"/>
        <w:r>
          <w:t>Mengonsumsi</w:t>
        </w:r>
        <w:proofErr w:type="spellEnd"/>
        <w:r>
          <w:t xml:space="preserve"> </w:t>
        </w:r>
        <w:proofErr w:type="spellStart"/>
        <w:r>
          <w:t>sedikitnya</w:t>
        </w:r>
        <w:proofErr w:type="spellEnd"/>
        <w:r>
          <w:t xml:space="preserve"> </w:t>
        </w:r>
        <w:proofErr w:type="spellStart"/>
        <w:r>
          <w:t>satu</w:t>
        </w:r>
        <w:proofErr w:type="spellEnd"/>
        <w:r>
          <w:t xml:space="preserve"> </w:t>
        </w:r>
        <w:proofErr w:type="spellStart"/>
        <w:r>
          <w:t>porsi</w:t>
        </w:r>
        <w:proofErr w:type="spellEnd"/>
        <w:r>
          <w:t xml:space="preserve"> </w:t>
        </w:r>
        <w:proofErr w:type="spellStart"/>
        <w:r>
          <w:t>kacang-kacangan</w:t>
        </w:r>
        <w:proofErr w:type="spellEnd"/>
        <w:r>
          <w:t xml:space="preserve"> per </w:t>
        </w:r>
        <w:proofErr w:type="spellStart"/>
        <w:r>
          <w:t>hari</w:t>
        </w:r>
        <w:proofErr w:type="spellEnd"/>
        <w:r>
          <w:t xml:space="preserve"> </w:t>
        </w:r>
        <w:proofErr w:type="spellStart"/>
        <w:r>
          <w:t>diketahui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menurunkan</w:t>
        </w:r>
        <w:proofErr w:type="spellEnd"/>
        <w:r>
          <w:t xml:space="preserve"> </w:t>
        </w:r>
        <w:proofErr w:type="spellStart"/>
        <w:r>
          <w:t>lemak</w:t>
        </w:r>
        <w:proofErr w:type="spellEnd"/>
        <w:r>
          <w:t xml:space="preserve"> </w:t>
        </w:r>
        <w:proofErr w:type="spellStart"/>
        <w:r>
          <w:t>jahat</w:t>
        </w:r>
        <w:proofErr w:type="spellEnd"/>
        <w:r>
          <w:t xml:space="preserve"> (LDL-C) </w:t>
        </w:r>
        <w:proofErr w:type="spellStart"/>
        <w:r>
          <w:t>berbahaya</w:t>
        </w:r>
        <w:proofErr w:type="spellEnd"/>
        <w:r>
          <w:t>.</w:t>
        </w:r>
        <w:proofErr w:type="gramEnd"/>
        <w:r>
          <w:t xml:space="preserve"> </w:t>
        </w:r>
        <w:proofErr w:type="gramStart"/>
        <w:r>
          <w:t xml:space="preserve">Hal </w:t>
        </w:r>
        <w:proofErr w:type="spellStart"/>
        <w:r>
          <w:t>tersebut</w:t>
        </w:r>
        <w:proofErr w:type="spellEnd"/>
        <w:r>
          <w:t xml:space="preserve"> </w:t>
        </w:r>
        <w:proofErr w:type="spellStart"/>
        <w:r>
          <w:t>cukup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r>
          <w:fldChar w:fldCharType="begin"/>
        </w:r>
        <w:r>
          <w:instrText xml:space="preserve"> HYPERLINK "http://www.artikelkesehatan99.com/5-faktor-yang-dapat-melawan-penyakit-jantung/" \t "_blank" </w:instrText>
        </w:r>
        <w:r>
          <w:fldChar w:fldCharType="separate"/>
        </w:r>
        <w:proofErr w:type="spellStart"/>
        <w:r>
          <w:rPr>
            <w:rStyle w:val="Hyperlink"/>
          </w:rPr>
          <w:t>menurunkan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risiko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penyakit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jantung</w:t>
        </w:r>
        <w:proofErr w:type="spellEnd"/>
        <w:r>
          <w:fldChar w:fldCharType="end"/>
        </w:r>
        <w:r>
          <w:t xml:space="preserve"> </w:t>
        </w:r>
        <w:proofErr w:type="spellStart"/>
        <w:r>
          <w:t>sampai</w:t>
        </w:r>
        <w:proofErr w:type="spellEnd"/>
        <w:r>
          <w:t xml:space="preserve"> 25 </w:t>
        </w:r>
        <w:proofErr w:type="spellStart"/>
        <w:r>
          <w:t>persen</w:t>
        </w:r>
        <w:proofErr w:type="spellEnd"/>
        <w:r>
          <w:t>.</w:t>
        </w:r>
        <w:proofErr w:type="gramEnd"/>
      </w:ins>
    </w:p>
    <w:p w:rsidR="00D36301" w:rsidRDefault="00D36301" w:rsidP="00D36301">
      <w:pPr>
        <w:pStyle w:val="NormalWeb"/>
        <w:rPr>
          <w:ins w:id="7" w:author="Unknown"/>
        </w:rPr>
      </w:pPr>
      <w:proofErr w:type="spellStart"/>
      <w:ins w:id="8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>Membantu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menurunkan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berat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badan</w:t>
        </w:r>
        <w:proofErr w:type="spellEnd"/>
        <w:r>
          <w:br/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sebuah</w:t>
        </w:r>
        <w:proofErr w:type="spellEnd"/>
        <w:r>
          <w:t xml:space="preserve"> </w:t>
        </w:r>
        <w:proofErr w:type="spellStart"/>
        <w:r>
          <w:t>penelitian</w:t>
        </w:r>
        <w:proofErr w:type="spellEnd"/>
        <w:r>
          <w:t xml:space="preserve"> </w:t>
        </w:r>
        <w:proofErr w:type="spellStart"/>
        <w:r>
          <w:t>terbaru</w:t>
        </w:r>
        <w:proofErr w:type="spellEnd"/>
        <w:r>
          <w:t xml:space="preserve">, </w:t>
        </w:r>
        <w:proofErr w:type="spellStart"/>
        <w:r>
          <w:t>sebanyak</w:t>
        </w:r>
        <w:proofErr w:type="spellEnd"/>
        <w:r>
          <w:t xml:space="preserve"> 35 orang </w:t>
        </w:r>
        <w:proofErr w:type="spellStart"/>
        <w:r>
          <w:t>pria</w:t>
        </w:r>
        <w:proofErr w:type="spellEnd"/>
        <w:r>
          <w:t xml:space="preserve"> </w:t>
        </w:r>
        <w:proofErr w:type="spellStart"/>
        <w:r>
          <w:t>obesitas</w:t>
        </w:r>
        <w:proofErr w:type="spellEnd"/>
        <w:r>
          <w:t xml:space="preserve"> </w:t>
        </w:r>
        <w:proofErr w:type="spellStart"/>
        <w:r>
          <w:t>diminta</w:t>
        </w:r>
        <w:proofErr w:type="spellEnd"/>
        <w:r>
          <w:t xml:space="preserve"> </w:t>
        </w:r>
        <w:proofErr w:type="spellStart"/>
        <w:r>
          <w:t>melakukan</w:t>
        </w:r>
        <w:proofErr w:type="spellEnd"/>
        <w:r>
          <w:t xml:space="preserve"> </w:t>
        </w:r>
        <w:proofErr w:type="spellStart"/>
        <w:r>
          <w:t>salah</w:t>
        </w:r>
        <w:proofErr w:type="spellEnd"/>
        <w:r>
          <w:t xml:space="preserve"> </w:t>
        </w:r>
        <w:proofErr w:type="spellStart"/>
        <w:r>
          <w:t>satu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empat</w:t>
        </w:r>
        <w:proofErr w:type="spellEnd"/>
        <w:r>
          <w:t xml:space="preserve"> </w:t>
        </w:r>
        <w:proofErr w:type="spellStart"/>
        <w:r>
          <w:t>macam</w:t>
        </w:r>
        <w:proofErr w:type="spellEnd"/>
        <w:r>
          <w:t xml:space="preserve"> diet </w:t>
        </w:r>
        <w:proofErr w:type="spellStart"/>
        <w:r>
          <w:t>selama</w:t>
        </w:r>
        <w:proofErr w:type="spellEnd"/>
        <w:r>
          <w:t xml:space="preserve"> 8 </w:t>
        </w:r>
        <w:proofErr w:type="spellStart"/>
        <w:r>
          <w:t>minggu</w:t>
        </w:r>
        <w:proofErr w:type="spellEnd"/>
        <w:r>
          <w:t xml:space="preserve">,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salah</w:t>
        </w:r>
        <w:proofErr w:type="spellEnd"/>
        <w:r>
          <w:t xml:space="preserve"> </w:t>
        </w:r>
        <w:proofErr w:type="spellStart"/>
        <w:r>
          <w:t>satunya</w:t>
        </w:r>
        <w:proofErr w:type="spellEnd"/>
        <w:r>
          <w:t xml:space="preserve"> </w:t>
        </w:r>
        <w:proofErr w:type="spellStart"/>
        <w:r>
          <w:t>adalah</w:t>
        </w:r>
        <w:proofErr w:type="spellEnd"/>
        <w:r>
          <w:t xml:space="preserve"> diet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mengonsumsi</w:t>
        </w:r>
        <w:proofErr w:type="spellEnd"/>
        <w:r>
          <w:t xml:space="preserve"> </w:t>
        </w:r>
        <w:proofErr w:type="spellStart"/>
        <w:r>
          <w:t>kacang-kacangan</w:t>
        </w:r>
        <w:proofErr w:type="spellEnd"/>
        <w:r>
          <w:t xml:space="preserve">. </w:t>
        </w:r>
        <w:proofErr w:type="spellStart"/>
        <w:r>
          <w:t>Kelompok</w:t>
        </w:r>
        <w:proofErr w:type="spellEnd"/>
        <w:r>
          <w:t xml:space="preserve"> yang </w:t>
        </w:r>
        <w:proofErr w:type="spellStart"/>
        <w:r>
          <w:t>menerapkan</w:t>
        </w:r>
        <w:proofErr w:type="spellEnd"/>
        <w:r>
          <w:t xml:space="preserve"> diet </w:t>
        </w:r>
        <w:proofErr w:type="spellStart"/>
        <w:r>
          <w:t>tinggi</w:t>
        </w:r>
        <w:proofErr w:type="spellEnd"/>
        <w:r>
          <w:t xml:space="preserve"> </w:t>
        </w:r>
        <w:proofErr w:type="spellStart"/>
        <w:r>
          <w:t>kacang-kacangan</w:t>
        </w:r>
        <w:proofErr w:type="spellEnd"/>
        <w:r>
          <w:t xml:space="preserve"> </w:t>
        </w:r>
        <w:proofErr w:type="spellStart"/>
        <w:r>
          <w:t>diketahui</w:t>
        </w:r>
        <w:proofErr w:type="spellEnd"/>
        <w:r>
          <w:t xml:space="preserve"> </w:t>
        </w:r>
        <w:proofErr w:type="spellStart"/>
        <w:r>
          <w:t>mengalami</w:t>
        </w:r>
        <w:proofErr w:type="spellEnd"/>
        <w:r>
          <w:t xml:space="preserve"> </w:t>
        </w:r>
        <w:proofErr w:type="spellStart"/>
        <w:r>
          <w:t>perbaikan</w:t>
        </w:r>
        <w:proofErr w:type="spellEnd"/>
        <w:r>
          <w:t xml:space="preserve"> </w:t>
        </w:r>
        <w:proofErr w:type="spellStart"/>
        <w:r>
          <w:t>terhadap</w:t>
        </w:r>
        <w:proofErr w:type="spellEnd"/>
        <w:r>
          <w:t xml:space="preserve"> </w:t>
        </w:r>
        <w:proofErr w:type="spellStart"/>
        <w:r>
          <w:t>kesehatannya</w:t>
        </w:r>
        <w:proofErr w:type="spellEnd"/>
        <w:r>
          <w:t xml:space="preserve"> </w:t>
        </w:r>
        <w:proofErr w:type="spellStart"/>
        <w:r>
          <w:t>seperti</w:t>
        </w:r>
        <w:proofErr w:type="spellEnd"/>
        <w:r>
          <w:t xml:space="preserve"> </w:t>
        </w:r>
        <w:proofErr w:type="spellStart"/>
        <w:r>
          <w:t>turunnya</w:t>
        </w:r>
        <w:proofErr w:type="spellEnd"/>
        <w:r>
          <w:t xml:space="preserve"> </w:t>
        </w:r>
        <w:proofErr w:type="spellStart"/>
        <w:r>
          <w:t>tekanan</w:t>
        </w:r>
        <w:proofErr w:type="spellEnd"/>
        <w:r>
          <w:t xml:space="preserve"> </w:t>
        </w:r>
        <w:proofErr w:type="spellStart"/>
        <w:r>
          <w:t>darah</w:t>
        </w:r>
        <w:proofErr w:type="spellEnd"/>
        <w:r>
          <w:t xml:space="preserve">, </w:t>
        </w:r>
        <w:proofErr w:type="spellStart"/>
        <w:r>
          <w:t>turunnya</w:t>
        </w:r>
        <w:proofErr w:type="spellEnd"/>
        <w:r>
          <w:t xml:space="preserve"> </w:t>
        </w:r>
        <w:proofErr w:type="spellStart"/>
        <w:proofErr w:type="gramStart"/>
        <w:r>
          <w:t>kadar</w:t>
        </w:r>
        <w:proofErr w:type="spellEnd"/>
        <w:proofErr w:type="gramEnd"/>
        <w:r>
          <w:t xml:space="preserve"> </w:t>
        </w:r>
        <w:proofErr w:type="spellStart"/>
        <w:r>
          <w:t>kolesterol</w:t>
        </w:r>
        <w:proofErr w:type="spellEnd"/>
        <w:r>
          <w:t xml:space="preserve">, </w:t>
        </w:r>
        <w:r>
          <w:fldChar w:fldCharType="begin"/>
        </w:r>
        <w:r>
          <w:instrText xml:space="preserve"> HYPERLINK "http://www.artikelkesehatan99.com/singkirkan-lemak-perut-dengan-makanan-ini/" \t "_blank" </w:instrText>
        </w:r>
        <w:r>
          <w:fldChar w:fldCharType="separate"/>
        </w:r>
        <w:proofErr w:type="spellStart"/>
        <w:r>
          <w:rPr>
            <w:rStyle w:val="Hyperlink"/>
          </w:rPr>
          <w:t>lemak</w:t>
        </w:r>
        <w:proofErr w:type="spellEnd"/>
        <w:r>
          <w:fldChar w:fldCharType="end"/>
        </w:r>
        <w:r>
          <w:t xml:space="preserve"> yang </w:t>
        </w:r>
        <w:proofErr w:type="spellStart"/>
        <w:r>
          <w:t>berkurang</w:t>
        </w:r>
        <w:proofErr w:type="spellEnd"/>
        <w:r>
          <w:t xml:space="preserve">,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energi</w:t>
        </w:r>
        <w:proofErr w:type="spellEnd"/>
        <w:r>
          <w:t xml:space="preserve"> yang </w:t>
        </w:r>
        <w:proofErr w:type="spellStart"/>
        <w:r>
          <w:t>meningkat</w:t>
        </w:r>
        <w:proofErr w:type="spellEnd"/>
        <w:r>
          <w:t>.</w:t>
        </w:r>
      </w:ins>
    </w:p>
    <w:p w:rsidR="00266303" w:rsidRDefault="00266303"/>
    <w:sectPr w:rsidR="0026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E8"/>
    <w:rsid w:val="0005252E"/>
    <w:rsid w:val="00266303"/>
    <w:rsid w:val="007D41C1"/>
    <w:rsid w:val="008D04B5"/>
    <w:rsid w:val="00BC07E2"/>
    <w:rsid w:val="00BE62F5"/>
    <w:rsid w:val="00C236E8"/>
    <w:rsid w:val="00C700D6"/>
    <w:rsid w:val="00D36301"/>
    <w:rsid w:val="00E97983"/>
    <w:rsid w:val="00F44FE8"/>
    <w:rsid w:val="00F9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rtikelkesehatan99.com/10-jenis-kacang-sehat-kaya-manfaa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d.wikipedia.org/wiki/Resveratrol" TargetMode="External"/><Relationship Id="rId5" Type="http://schemas.openxmlformats.org/officeDocument/2006/relationships/hyperlink" Target="http://www.artikelkesehatan99.com/kiat-menurunkan-kadar-kolesterol-jahat-dalam-7-har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2016-05-31T12:12:00Z</dcterms:created>
  <dcterms:modified xsi:type="dcterms:W3CDTF">2016-05-31T12:12:00Z</dcterms:modified>
</cp:coreProperties>
</file>