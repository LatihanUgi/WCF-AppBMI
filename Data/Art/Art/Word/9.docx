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BF" w:rsidRDefault="00F91ABF" w:rsidP="00F91ABF">
      <w:pPr>
        <w:pStyle w:val="Heading1"/>
      </w:pPr>
      <w:r>
        <w:t xml:space="preserve">8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Kelelahan</w:t>
      </w:r>
      <w:proofErr w:type="spellEnd"/>
    </w:p>
    <w:p w:rsidR="00F91ABF" w:rsidRDefault="00F91ABF" w:rsidP="00F91ABF">
      <w:pPr>
        <w:pStyle w:val="NormalWeb"/>
      </w:pPr>
      <w:bookmarkStart w:id="0" w:name="_GoBack"/>
      <w:bookmarkEnd w:id="0"/>
    </w:p>
    <w:p w:rsidR="00F91ABF" w:rsidRDefault="00F91ABF" w:rsidP="00F91ABF">
      <w:pPr>
        <w:pStyle w:val="NormalWeb"/>
      </w:pPr>
      <w:proofErr w:type="spellStart"/>
      <w:r>
        <w:t>Padatnya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menguras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  <w:proofErr w:type="spellStart"/>
      <w:proofErr w:type="gramStart"/>
      <w:r>
        <w:t>Energi</w:t>
      </w:r>
      <w:proofErr w:type="spellEnd"/>
      <w:r>
        <w:t xml:space="preserve"> yang </w:t>
      </w:r>
      <w:proofErr w:type="spellStart"/>
      <w:r>
        <w:t>terkuras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orang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Walaupun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>.</w:t>
      </w:r>
      <w:proofErr w:type="gramEnd"/>
      <w:r>
        <w:t> </w:t>
      </w:r>
      <w:proofErr w:type="spellStart"/>
      <w:proofErr w:type="gramStart"/>
      <w:r>
        <w:t>Alih-alih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minuman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berenergi</w:t>
        </w:r>
        <w:proofErr w:type="spellEnd"/>
      </w:hyperlink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makanan-makanan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rasa </w:t>
      </w:r>
      <w:proofErr w:type="spellStart"/>
      <w:r>
        <w:t>lelah</w:t>
      </w:r>
      <w:proofErr w:type="spellEnd"/>
      <w:r>
        <w:t xml:space="preserve"> yang </w:t>
      </w:r>
      <w:proofErr w:type="spellStart"/>
      <w:r>
        <w:t>mendera</w:t>
      </w:r>
      <w:proofErr w:type="spellEnd"/>
      <w:r>
        <w:t>.</w:t>
      </w:r>
      <w:proofErr w:type="gramEnd"/>
    </w:p>
    <w:p w:rsidR="00F91ABF" w:rsidRDefault="00F91ABF" w:rsidP="00F91ABF">
      <w:pPr>
        <w:pStyle w:val="Heading2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</w:t>
      </w:r>
      <w:proofErr w:type="spellStart"/>
      <w:r>
        <w:t>Energi</w:t>
      </w:r>
      <w:proofErr w:type="spellEnd"/>
    </w:p>
    <w:p w:rsidR="00F91ABF" w:rsidRDefault="00F91ABF" w:rsidP="00F91ABF">
      <w:pPr>
        <w:pStyle w:val="NormalWeb"/>
      </w:pPr>
      <w:proofErr w:type="gramStart"/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F91ABF" w:rsidRDefault="00F91ABF" w:rsidP="00F91ABF">
      <w:pPr>
        <w:pStyle w:val="Heading3"/>
      </w:pPr>
      <w:r>
        <w:t xml:space="preserve">1. </w:t>
      </w:r>
      <w:proofErr w:type="spellStart"/>
      <w:r>
        <w:t>Kacang</w:t>
      </w:r>
      <w:proofErr w:type="spellEnd"/>
      <w:r>
        <w:t xml:space="preserve"> Almond</w:t>
      </w:r>
    </w:p>
    <w:p w:rsidR="00F91ABF" w:rsidRDefault="00F91ABF" w:rsidP="00F91ABF">
      <w:pPr>
        <w:pStyle w:val="NormalWeb"/>
      </w:pPr>
      <w:proofErr w:type="spellStart"/>
      <w:proofErr w:type="gramStart"/>
      <w:r>
        <w:t>Kacang</w:t>
      </w:r>
      <w:proofErr w:type="spellEnd"/>
      <w:r>
        <w:t xml:space="preserve"> almond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protein </w:t>
      </w:r>
      <w:proofErr w:type="spellStart"/>
      <w:r>
        <w:t>nabati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almond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menstabilkan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(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energi</w:t>
      </w:r>
      <w:proofErr w:type="spellEnd"/>
      <w:r>
        <w:t>).</w:t>
      </w:r>
      <w:proofErr w:type="gramEnd"/>
    </w:p>
    <w:p w:rsidR="00F91ABF" w:rsidRDefault="00F91ABF" w:rsidP="00F91ABF">
      <w:pPr>
        <w:pStyle w:val="Heading3"/>
      </w:pPr>
      <w:r>
        <w:t xml:space="preserve">2. </w:t>
      </w:r>
      <w:proofErr w:type="spellStart"/>
      <w:r>
        <w:t>Ikan</w:t>
      </w:r>
      <w:proofErr w:type="spellEnd"/>
      <w:r>
        <w:t xml:space="preserve"> Salmon</w:t>
      </w:r>
    </w:p>
    <w:p w:rsidR="00F91ABF" w:rsidRDefault="00F91ABF" w:rsidP="00F91ABF">
      <w:pPr>
        <w:pStyle w:val="NormalWeb"/>
      </w:pPr>
      <w:proofErr w:type="spellStart"/>
      <w:r>
        <w:t>Asam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Omega-3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salmon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“</w:t>
      </w:r>
      <w:proofErr w:type="spellStart"/>
      <w:r>
        <w:t>kabut</w:t>
      </w:r>
      <w:proofErr w:type="spellEnd"/>
      <w:r>
        <w:t xml:space="preserve"> mental”,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salmon,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hyperlink r:id="rId6" w:tgtFrame="_blank" w:history="1">
        <w:proofErr w:type="spellStart"/>
        <w:r>
          <w:rPr>
            <w:rStyle w:val="Hyperlink"/>
          </w:rPr>
          <w:t>ikan</w:t>
        </w:r>
        <w:proofErr w:type="spellEnd"/>
        <w:r>
          <w:rPr>
            <w:rStyle w:val="Hyperlink"/>
          </w:rPr>
          <w:t xml:space="preserve"> tuna</w:t>
        </w:r>
      </w:hyperlink>
      <w:r>
        <w:t>.</w:t>
      </w:r>
      <w:proofErr w:type="gramEnd"/>
    </w:p>
    <w:p w:rsidR="00F91ABF" w:rsidRDefault="00F91ABF" w:rsidP="00F91ABF">
      <w:pPr>
        <w:pStyle w:val="Heading3"/>
      </w:pPr>
      <w:r>
        <w:t xml:space="preserve">3. </w:t>
      </w:r>
      <w:proofErr w:type="spellStart"/>
      <w:r>
        <w:t>Buah</w:t>
      </w:r>
      <w:proofErr w:type="spellEnd"/>
      <w:r>
        <w:t xml:space="preserve"> Citrus</w:t>
      </w:r>
    </w:p>
    <w:p w:rsidR="00F91ABF" w:rsidRDefault="00F91ABF" w:rsidP="00F91ABF">
      <w:pPr>
        <w:pStyle w:val="NormalWeb"/>
      </w:pPr>
      <w:proofErr w:type="spellStart"/>
      <w:proofErr w:type="gramStart"/>
      <w:r>
        <w:t>Golongan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citrus </w:t>
      </w:r>
      <w:proofErr w:type="spellStart"/>
      <w:r>
        <w:t>seperti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Hyperlink"/>
          </w:rPr>
          <w:t>jeruk</w:t>
        </w:r>
        <w:proofErr w:type="spellEnd"/>
      </w:hyperlink>
      <w:r>
        <w:t xml:space="preserve"> </w:t>
      </w:r>
      <w:proofErr w:type="spellStart"/>
      <w:r>
        <w:t>dan</w:t>
      </w:r>
      <w:proofErr w:type="spellEnd"/>
      <w:r>
        <w:t xml:space="preserve"> grapefruits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  <w:proofErr w:type="spellStart"/>
      <w:r>
        <w:t>Kandungan</w:t>
      </w:r>
      <w:proofErr w:type="spellEnd"/>
      <w:r>
        <w:t xml:space="preserve"> vitamin C-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yang </w:t>
      </w:r>
      <w:proofErr w:type="spellStart"/>
      <w:r>
        <w:t>beredar</w:t>
      </w:r>
      <w:proofErr w:type="spellEnd"/>
      <w:r>
        <w:t xml:space="preserve"> di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yang </w:t>
      </w:r>
      <w:proofErr w:type="spellStart"/>
      <w:r>
        <w:t>mengonsumsinya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segar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hyperlink r:id="rId8" w:tgtFrame="_blank" w:history="1">
        <w:proofErr w:type="spellStart"/>
        <w:r>
          <w:rPr>
            <w:rStyle w:val="Hyperlink"/>
          </w:rPr>
          <w:t>berenergi</w:t>
        </w:r>
        <w:proofErr w:type="spellEnd"/>
      </w:hyperlink>
      <w:r>
        <w:t>.</w:t>
      </w:r>
    </w:p>
    <w:p w:rsidR="00F91ABF" w:rsidRDefault="00F91ABF" w:rsidP="00F91ABF">
      <w:pPr>
        <w:pStyle w:val="Heading3"/>
        <w:rPr>
          <w:ins w:id="1" w:author="Unknown"/>
        </w:rPr>
      </w:pPr>
      <w:ins w:id="2" w:author="Unknown">
        <w:r>
          <w:t xml:space="preserve">4. </w:t>
        </w:r>
        <w:proofErr w:type="spellStart"/>
        <w:r>
          <w:t>Alpukat</w:t>
        </w:r>
        <w:proofErr w:type="spellEnd"/>
      </w:ins>
    </w:p>
    <w:p w:rsidR="00F91ABF" w:rsidRDefault="00F91ABF" w:rsidP="00F91ABF">
      <w:pPr>
        <w:pStyle w:val="NormalWeb"/>
        <w:rPr>
          <w:ins w:id="3" w:author="Unknown"/>
        </w:rPr>
      </w:pPr>
      <w:proofErr w:type="spellStart"/>
      <w:proofErr w:type="gramStart"/>
      <w:ins w:id="4" w:author="Unknown">
        <w:r>
          <w:t>Diantara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"http://www.artikelkesehatan99.com/3-nutrisi-penting-bagi-para-pelari/" \t "_blank" </w:instrText>
        </w:r>
        <w:r>
          <w:fldChar w:fldCharType="separate"/>
        </w:r>
        <w:proofErr w:type="spellStart"/>
        <w:r>
          <w:rPr>
            <w:rStyle w:val="Hyperlink"/>
          </w:rPr>
          <w:t>nutrisi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penting</w:t>
        </w:r>
        <w:proofErr w:type="spellEnd"/>
        <w:r>
          <w:fldChar w:fldCharType="end"/>
        </w:r>
        <w:r>
          <w:t xml:space="preserve"> yang </w:t>
        </w:r>
        <w:proofErr w:type="spellStart"/>
        <w:r>
          <w:t>terkandung</w:t>
        </w:r>
        <w:proofErr w:type="spellEnd"/>
        <w:r>
          <w:t xml:space="preserve"> di </w:t>
        </w:r>
        <w:proofErr w:type="spellStart"/>
        <w:r>
          <w:t>dalamnya</w:t>
        </w:r>
        <w:proofErr w:type="spellEnd"/>
        <w:r>
          <w:t xml:space="preserve">, </w:t>
        </w:r>
        <w:r>
          <w:fldChar w:fldCharType="begin"/>
        </w:r>
        <w:r>
          <w:instrText xml:space="preserve"> HYPERLINK "http://www.artikelkesehatan99.com/15-manfaat-buah-alpukat-bagi-kesehatan/" \t "_blank" </w:instrText>
        </w:r>
        <w:r>
          <w:fldChar w:fldCharType="separate"/>
        </w:r>
        <w:proofErr w:type="spellStart"/>
        <w:r>
          <w:rPr>
            <w:rStyle w:val="Hyperlink"/>
          </w:rPr>
          <w:t>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alpukat</w:t>
        </w:r>
        <w:proofErr w:type="spellEnd"/>
        <w:r>
          <w:fldChar w:fldCharType="end"/>
        </w:r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vitamin-B </w:t>
        </w:r>
        <w:proofErr w:type="spellStart"/>
        <w:r>
          <w:t>kompleks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Vitamin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penting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Mengonsumsinya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rutin</w:t>
        </w:r>
        <w:proofErr w:type="spellEnd"/>
        <w:r>
          <w:t xml:space="preserve">, </w:t>
        </w:r>
        <w:proofErr w:type="spellStart"/>
        <w:r>
          <w:t>apalagi</w:t>
        </w:r>
        <w:proofErr w:type="spellEnd"/>
        <w:r>
          <w:t xml:space="preserve"> </w:t>
        </w:r>
        <w:proofErr w:type="spellStart"/>
        <w:r>
          <w:t>sebelum</w:t>
        </w:r>
        <w:proofErr w:type="spellEnd"/>
        <w:r>
          <w:t xml:space="preserve"> </w:t>
        </w:r>
        <w:proofErr w:type="spellStart"/>
        <w:r>
          <w:t>bekerja</w:t>
        </w:r>
        <w:proofErr w:type="spellEnd"/>
        <w:r>
          <w:t xml:space="preserve">,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terjaga</w:t>
        </w:r>
        <w:proofErr w:type="spellEnd"/>
        <w:r>
          <w:t xml:space="preserve"> </w:t>
        </w:r>
        <w:proofErr w:type="spellStart"/>
        <w:r>
          <w:lastRenderedPageBreak/>
          <w:t>dengan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hingga</w:t>
        </w:r>
        <w:proofErr w:type="spellEnd"/>
        <w:r>
          <w:t xml:space="preserve"> </w:t>
        </w:r>
        <w:proofErr w:type="spellStart"/>
        <w:r>
          <w:t>siang</w:t>
        </w:r>
        <w:proofErr w:type="spellEnd"/>
        <w:r>
          <w:t xml:space="preserve"> </w:t>
        </w:r>
        <w:proofErr w:type="spellStart"/>
        <w:r>
          <w:t>hari</w:t>
        </w:r>
        <w:proofErr w:type="spellEnd"/>
        <w:r>
          <w:t xml:space="preserve">. </w:t>
        </w:r>
        <w:proofErr w:type="spellStart"/>
        <w:proofErr w:type="gramStart"/>
        <w:r>
          <w:t>Anda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mengonsumsinya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bentu</w:t>
        </w:r>
        <w:proofErr w:type="spellEnd"/>
        <w:r>
          <w:t xml:space="preserve"> jus,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ditambahkan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salad </w:t>
        </w:r>
        <w:proofErr w:type="spellStart"/>
        <w:r>
          <w:t>atau</w:t>
        </w:r>
        <w:proofErr w:type="spellEnd"/>
        <w:r>
          <w:t xml:space="preserve"> yang </w:t>
        </w:r>
        <w:proofErr w:type="spellStart"/>
        <w:r>
          <w:t>lainnya</w:t>
        </w:r>
        <w:proofErr w:type="spellEnd"/>
        <w:r>
          <w:t>.</w:t>
        </w:r>
        <w:proofErr w:type="gramEnd"/>
      </w:ins>
    </w:p>
    <w:p w:rsidR="00F91ABF" w:rsidRDefault="00F91ABF" w:rsidP="00F91ABF">
      <w:pPr>
        <w:pStyle w:val="Heading3"/>
        <w:rPr>
          <w:ins w:id="5" w:author="Unknown"/>
        </w:rPr>
      </w:pPr>
      <w:ins w:id="6" w:author="Unknown">
        <w:r>
          <w:t xml:space="preserve">5. </w:t>
        </w:r>
        <w:proofErr w:type="spellStart"/>
        <w:r>
          <w:t>Buah</w:t>
        </w:r>
        <w:proofErr w:type="spellEnd"/>
        <w:r>
          <w:t xml:space="preserve"> Berry</w:t>
        </w:r>
      </w:ins>
    </w:p>
    <w:p w:rsidR="00F91ABF" w:rsidRDefault="00F91ABF" w:rsidP="00F91ABF">
      <w:pPr>
        <w:pStyle w:val="NormalWeb"/>
        <w:rPr>
          <w:ins w:id="7" w:author="Unknown"/>
        </w:rPr>
      </w:pPr>
      <w:ins w:id="8" w:author="Unknown">
        <w:r>
          <w:fldChar w:fldCharType="begin"/>
        </w:r>
        <w:r>
          <w:instrText xml:space="preserve"> HYPERLINK "http://www.artikelkesehatan99.com/blueberry-bisa-cegah-kanker-dan-diabetes/" \t "_blank" </w:instrText>
        </w:r>
        <w:r>
          <w:fldChar w:fldCharType="separate"/>
        </w:r>
        <w:proofErr w:type="gramStart"/>
        <w:r>
          <w:rPr>
            <w:rStyle w:val="Hyperlink"/>
          </w:rPr>
          <w:t>Blueberry</w:t>
        </w:r>
        <w:r>
          <w:fldChar w:fldCharType="end"/>
        </w:r>
        <w:r>
          <w:t xml:space="preserve">, </w:t>
        </w:r>
        <w:r>
          <w:fldChar w:fldCharType="begin"/>
        </w:r>
        <w:r>
          <w:instrText xml:space="preserve"> HYPERLINK "http://www.artikelkesehatan99.com/8-manfaat-buah-stroberi-bagi-kesehatan-tubuh/" \t "_blank" </w:instrText>
        </w:r>
        <w:r>
          <w:fldChar w:fldCharType="separate"/>
        </w:r>
        <w:proofErr w:type="spellStart"/>
        <w:r>
          <w:rPr>
            <w:rStyle w:val="Hyperlink"/>
          </w:rPr>
          <w:t>stroberi</w:t>
        </w:r>
        <w:proofErr w:type="spellEnd"/>
        <w:r>
          <w:fldChar w:fldCharType="end"/>
        </w:r>
        <w:r>
          <w:t xml:space="preserve">, raspberry,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berry </w:t>
        </w:r>
        <w:proofErr w:type="spellStart"/>
        <w:r>
          <w:t>lainnya</w:t>
        </w:r>
        <w:proofErr w:type="spellEnd"/>
        <w:r>
          <w:t xml:space="preserve">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Buah-buahan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sedikit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di </w:t>
        </w:r>
        <w:proofErr w:type="spellStart"/>
        <w:r>
          <w:t>dalamnya</w:t>
        </w:r>
        <w:proofErr w:type="spellEnd"/>
        <w:r>
          <w:t xml:space="preserve">,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cukup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menambah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yang </w:t>
        </w:r>
        <w:proofErr w:type="spellStart"/>
        <w:r>
          <w:t>terkuras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Selain</w:t>
        </w:r>
        <w:proofErr w:type="spellEnd"/>
        <w:r>
          <w:t xml:space="preserve"> </w:t>
        </w:r>
        <w:proofErr w:type="spellStart"/>
        <w:r>
          <w:t>itu</w:t>
        </w:r>
        <w:proofErr w:type="spellEnd"/>
        <w:r>
          <w:t xml:space="preserve">, </w:t>
        </w:r>
        <w:proofErr w:type="spellStart"/>
        <w:r>
          <w:t>buah</w:t>
        </w:r>
        <w:proofErr w:type="spellEnd"/>
        <w:r>
          <w:t xml:space="preserve"> berry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"http://www.artikelkesehatan99.com/makanan-tinggi-serat-bisa-kurangi-risiko-kanker-payudara/" \t "_blank" </w:instrText>
        </w:r>
        <w:r>
          <w:fldChar w:fldCharType="separate"/>
        </w:r>
        <w:proofErr w:type="spellStart"/>
        <w:r>
          <w:rPr>
            <w:rStyle w:val="Hyperlink"/>
          </w:rPr>
          <w:t>serat</w:t>
        </w:r>
        <w:proofErr w:type="spellEnd"/>
        <w:r>
          <w:fldChar w:fldCharType="end"/>
        </w:r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terjadinya</w:t>
        </w:r>
        <w:proofErr w:type="spellEnd"/>
        <w:r>
          <w:t xml:space="preserve"> </w:t>
        </w:r>
        <w:proofErr w:type="spellStart"/>
        <w:r>
          <w:t>kemorosotan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Antioksidan</w:t>
        </w:r>
        <w:proofErr w:type="spellEnd"/>
        <w:r>
          <w:t xml:space="preserve"> yang </w:t>
        </w:r>
        <w:proofErr w:type="spellStart"/>
        <w:r>
          <w:t>terkandung</w:t>
        </w:r>
        <w:proofErr w:type="spellEnd"/>
        <w:r>
          <w:t xml:space="preserve"> di </w:t>
        </w:r>
        <w:proofErr w:type="spellStart"/>
        <w:r>
          <w:t>dalamnya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kesehatan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melawan</w:t>
        </w:r>
        <w:proofErr w:type="spellEnd"/>
        <w:r>
          <w:t xml:space="preserve"> </w:t>
        </w:r>
        <w:proofErr w:type="spellStart"/>
        <w:r>
          <w:t>kelelahan</w:t>
        </w:r>
        <w:proofErr w:type="spellEnd"/>
        <w:r>
          <w:t>.</w:t>
        </w:r>
        <w:proofErr w:type="gramEnd"/>
      </w:ins>
    </w:p>
    <w:p w:rsidR="00F91ABF" w:rsidRDefault="00F91ABF" w:rsidP="00F91ABF">
      <w:pPr>
        <w:pStyle w:val="Heading3"/>
        <w:rPr>
          <w:ins w:id="9" w:author="Unknown"/>
        </w:rPr>
      </w:pPr>
      <w:ins w:id="10" w:author="Unknown">
        <w:r>
          <w:t xml:space="preserve">6. </w:t>
        </w:r>
        <w:proofErr w:type="spellStart"/>
        <w:r>
          <w:t>Kurma</w:t>
        </w:r>
        <w:proofErr w:type="spellEnd"/>
      </w:ins>
    </w:p>
    <w:p w:rsidR="00F91ABF" w:rsidRDefault="00F91ABF" w:rsidP="00F91ABF">
      <w:pPr>
        <w:pStyle w:val="NormalWeb"/>
        <w:rPr>
          <w:ins w:id="11" w:author="Unknown"/>
        </w:rPr>
      </w:pPr>
      <w:proofErr w:type="spellStart"/>
      <w:proofErr w:type="gramStart"/>
      <w:ins w:id="12" w:author="Unknown">
        <w:r>
          <w:t>Sama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berry, </w:t>
        </w:r>
        <w:proofErr w:type="spellStart"/>
        <w:r>
          <w:t>kurma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yang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Kurma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kaya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serat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menstabilkan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tetap</w:t>
        </w:r>
        <w:proofErr w:type="spellEnd"/>
        <w:r>
          <w:t xml:space="preserve"> </w:t>
        </w:r>
        <w:proofErr w:type="spellStart"/>
        <w:r>
          <w:t>terjaga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yang lama.</w:t>
        </w:r>
      </w:ins>
    </w:p>
    <w:p w:rsidR="00F91ABF" w:rsidRDefault="00F91ABF" w:rsidP="00F91ABF">
      <w:pPr>
        <w:pStyle w:val="Heading3"/>
        <w:rPr>
          <w:ins w:id="13" w:author="Unknown"/>
        </w:rPr>
      </w:pPr>
      <w:ins w:id="14" w:author="Unknown">
        <w:r>
          <w:t xml:space="preserve">7. </w:t>
        </w:r>
        <w:proofErr w:type="spellStart"/>
        <w:r>
          <w:t>Semangka</w:t>
        </w:r>
        <w:proofErr w:type="spellEnd"/>
      </w:ins>
    </w:p>
    <w:p w:rsidR="00F91ABF" w:rsidRDefault="00F91ABF" w:rsidP="00F91ABF">
      <w:pPr>
        <w:pStyle w:val="NormalWeb"/>
        <w:rPr>
          <w:ins w:id="15" w:author="Unknown"/>
        </w:rPr>
      </w:pPr>
      <w:proofErr w:type="spellStart"/>
      <w:ins w:id="16" w:author="Unknown">
        <w:r>
          <w:t>Buah</w:t>
        </w:r>
        <w:proofErr w:type="spellEnd"/>
        <w:r>
          <w:t xml:space="preserve"> yang </w:t>
        </w:r>
        <w:proofErr w:type="spellStart"/>
        <w:r>
          <w:t>lezat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proofErr w:type="gramStart"/>
        <w:r>
          <w:t>segar</w:t>
        </w:r>
        <w:proofErr w:type="spellEnd"/>
        <w:proofErr w:type="gram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ternyata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. </w:t>
        </w:r>
        <w:proofErr w:type="spellStart"/>
        <w:proofErr w:type="gramStart"/>
        <w:r>
          <w:t>Kombinasi</w:t>
        </w:r>
        <w:proofErr w:type="spellEnd"/>
        <w:r>
          <w:t xml:space="preserve"> </w:t>
        </w:r>
        <w:proofErr w:type="spellStart"/>
        <w:r>
          <w:t>nutrisi</w:t>
        </w:r>
        <w:proofErr w:type="spellEnd"/>
        <w:r>
          <w:t xml:space="preserve"> di </w:t>
        </w:r>
        <w:proofErr w:type="spellStart"/>
        <w:r>
          <w:t>dalamnya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"http://www.artikelkesehatan99.com/mengenal-ragam-vitamin-b-dan-manfaatnya/" \t "_blank" </w:instrText>
        </w:r>
        <w:r>
          <w:fldChar w:fldCharType="separate"/>
        </w:r>
        <w:r>
          <w:rPr>
            <w:rStyle w:val="Hyperlink"/>
          </w:rPr>
          <w:t>vitamin B</w:t>
        </w:r>
        <w:r>
          <w:fldChar w:fldCharType="end"/>
        </w:r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kalium</w:t>
        </w:r>
        <w:proofErr w:type="spellEnd"/>
        <w:r>
          <w:t xml:space="preserve"> </w:t>
        </w:r>
        <w:proofErr w:type="spellStart"/>
        <w:r>
          <w:t>mampu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menjaganya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yang lama.</w:t>
        </w:r>
        <w:proofErr w:type="gramEnd"/>
      </w:ins>
    </w:p>
    <w:p w:rsidR="00F91ABF" w:rsidRDefault="00F91ABF" w:rsidP="00F91ABF">
      <w:pPr>
        <w:pStyle w:val="Heading3"/>
        <w:rPr>
          <w:ins w:id="17" w:author="Unknown"/>
        </w:rPr>
      </w:pPr>
      <w:ins w:id="18" w:author="Unknown">
        <w:r>
          <w:t xml:space="preserve">8. </w:t>
        </w:r>
        <w:proofErr w:type="spellStart"/>
        <w:r>
          <w:t>Brokoli</w:t>
        </w:r>
        <w:proofErr w:type="spellEnd"/>
      </w:ins>
    </w:p>
    <w:p w:rsidR="00F91ABF" w:rsidRDefault="00F91ABF" w:rsidP="00F91ABF">
      <w:pPr>
        <w:pStyle w:val="NormalWeb"/>
        <w:rPr>
          <w:ins w:id="19" w:author="Unknown"/>
        </w:rPr>
      </w:pPr>
      <w:ins w:id="20" w:author="Unknown">
        <w:r>
          <w:fldChar w:fldCharType="begin"/>
        </w:r>
        <w:r>
          <w:instrText xml:space="preserve"> HYPERLINK "http://www.artikelkesehatan99.com/10-manfaat-brokoli-bagi-kesehatan/" \t "_blank" </w:instrText>
        </w:r>
        <w:r>
          <w:fldChar w:fldCharType="separate"/>
        </w:r>
        <w:proofErr w:type="spellStart"/>
        <w:r>
          <w:rPr>
            <w:rStyle w:val="Hyperlink"/>
          </w:rPr>
          <w:t>Brokoli</w:t>
        </w:r>
        <w:proofErr w:type="spellEnd"/>
        <w:r>
          <w:fldChar w:fldCharType="end"/>
        </w:r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mempertahankan</w:t>
        </w:r>
        <w:proofErr w:type="spellEnd"/>
        <w:r>
          <w:t xml:space="preserve"> </w:t>
        </w:r>
        <w:proofErr w:type="spellStart"/>
        <w:r>
          <w:t>tingkat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</w:t>
        </w:r>
        <w:proofErr w:type="spellStart"/>
        <w:r>
          <w:t>hingga</w:t>
        </w:r>
        <w:proofErr w:type="spellEnd"/>
        <w:r>
          <w:t xml:space="preserve"> </w:t>
        </w:r>
        <w:proofErr w:type="spellStart"/>
        <w:r>
          <w:t>sepanjang</w:t>
        </w:r>
        <w:proofErr w:type="spellEnd"/>
        <w:r>
          <w:t xml:space="preserve"> </w:t>
        </w:r>
        <w:proofErr w:type="spellStart"/>
        <w:r>
          <w:t>hari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kaya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kromium</w:t>
        </w:r>
        <w:proofErr w:type="spellEnd"/>
        <w:r>
          <w:t xml:space="preserve">. </w:t>
        </w:r>
        <w:proofErr w:type="spellStart"/>
        <w:r>
          <w:t>Kromium</w:t>
        </w:r>
        <w:proofErr w:type="spellEnd"/>
        <w:r>
          <w:t xml:space="preserve"> </w:t>
        </w:r>
        <w:proofErr w:type="spellStart"/>
        <w:r>
          <w:t>sendiri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mineral </w:t>
        </w:r>
        <w:proofErr w:type="spellStart"/>
        <w:r>
          <w:t>penting</w:t>
        </w:r>
        <w:proofErr w:type="spellEnd"/>
        <w:r>
          <w:t xml:space="preserve"> yang </w:t>
        </w:r>
        <w:proofErr w:type="spellStart"/>
        <w:r>
          <w:t>mengatur</w:t>
        </w:r>
        <w:proofErr w:type="spellEnd"/>
        <w:r>
          <w:t xml:space="preserve"> </w:t>
        </w:r>
        <w:proofErr w:type="spellStart"/>
        <w:r>
          <w:t>bagaimana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mempertahankan</w:t>
        </w:r>
        <w:proofErr w:type="spellEnd"/>
        <w:r>
          <w:t xml:space="preserve"> </w:t>
        </w:r>
        <w:proofErr w:type="spellStart"/>
        <w:proofErr w:type="gramStart"/>
        <w:r>
          <w:t>kadar</w:t>
        </w:r>
        <w:proofErr w:type="spellEnd"/>
        <w:proofErr w:type="gram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menurunnya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 yang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menyebabkan</w:t>
        </w:r>
        <w:proofErr w:type="spellEnd"/>
        <w:r>
          <w:t xml:space="preserve"> </w:t>
        </w:r>
        <w:proofErr w:type="spellStart"/>
        <w:r>
          <w:t>seseorang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lelah</w:t>
        </w:r>
        <w:proofErr w:type="spell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BC07E2"/>
    <w:rsid w:val="00BE62F5"/>
    <w:rsid w:val="00C236E8"/>
    <w:rsid w:val="00E97983"/>
    <w:rsid w:val="00F44FE8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kelkesehatan99.com/5-tips-sederhana-agar-tetap-berenergi-di-siang-ha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tikelkesehatan99.com/8-manfaat-buah-jeruk-untuk-kesehata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kelkesehatan99.com/7-alasan-untuk-mengonsumsi-ikan-tuna/" TargetMode="External"/><Relationship Id="rId5" Type="http://schemas.openxmlformats.org/officeDocument/2006/relationships/hyperlink" Target="http://www.artikelkesehatan99.com/bahaya-minuman-berenergi-bagi-anak-anak-dan-remaj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2016-05-31T12:10:00Z</dcterms:created>
  <dcterms:modified xsi:type="dcterms:W3CDTF">2016-05-31T12:10:00Z</dcterms:modified>
</cp:coreProperties>
</file>