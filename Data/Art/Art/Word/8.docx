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83" w:rsidRDefault="00E97983" w:rsidP="00E97983">
      <w:pPr>
        <w:pStyle w:val="Heading1"/>
      </w:pPr>
      <w:proofErr w:type="spellStart"/>
      <w:r>
        <w:t>Turunkan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97983" w:rsidRDefault="00E97983" w:rsidP="00E97983">
      <w:pPr>
        <w:pStyle w:val="NormalWeb"/>
      </w:pPr>
      <w:bookmarkStart w:id="0" w:name="_GoBack"/>
      <w:bookmarkEnd w:id="0"/>
    </w:p>
    <w:p w:rsidR="00E97983" w:rsidRDefault="00E97983" w:rsidP="00E97983">
      <w:pPr>
        <w:pStyle w:val="NormalWeb"/>
      </w:pPr>
      <w:proofErr w:type="spellStart"/>
      <w:proofErr w:type="gramStart"/>
      <w:r>
        <w:t>Jika</w:t>
      </w:r>
      <w:proofErr w:type="spellEnd"/>
      <w:r>
        <w:t xml:space="preserve"> </w:t>
      </w:r>
      <w:hyperlink r:id="rId5" w:tgtFrame="_blank" w:history="1">
        <w:proofErr w:type="spellStart"/>
        <w:r>
          <w:rPr>
            <w:rStyle w:val="Hyperlink"/>
          </w:rPr>
          <w:t>ingin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menurunkan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badan</w:t>
        </w:r>
        <w:proofErr w:type="spellEnd"/>
      </w:hyperlink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pintar-pintar</w:t>
      </w:r>
      <w:proofErr w:type="spellEnd"/>
      <w:r>
        <w:t xml:space="preserve"> </w:t>
      </w:r>
      <w:proofErr w:type="spellStart"/>
      <w:r>
        <w:t>menakar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dibakar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makanan-makanan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ngemil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melancarkan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program </w:t>
      </w:r>
      <w:hyperlink r:id="rId6" w:tgtFrame="_blank" w:history="1">
        <w:proofErr w:type="spellStart"/>
        <w:r>
          <w:rPr>
            <w:rStyle w:val="Hyperlink"/>
          </w:rPr>
          <w:t>penurunan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badan</w:t>
        </w:r>
        <w:proofErr w:type="spellEnd"/>
      </w:hyperlink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  <w:proofErr w:type="gramEnd"/>
    </w:p>
    <w:p w:rsidR="00E97983" w:rsidRDefault="00E97983" w:rsidP="00E97983">
      <w:pPr>
        <w:pStyle w:val="Heading2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E97983" w:rsidRDefault="00E97983" w:rsidP="00E97983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:rsidR="00E97983" w:rsidRDefault="00E97983" w:rsidP="00E97983">
      <w:pPr>
        <w:pStyle w:val="Heading3"/>
      </w:pPr>
      <w:r>
        <w:t xml:space="preserve">1. </w:t>
      </w:r>
      <w:proofErr w:type="spellStart"/>
      <w:r>
        <w:t>Biji-bijian</w:t>
      </w:r>
      <w:proofErr w:type="spellEnd"/>
    </w:p>
    <w:p w:rsidR="00E97983" w:rsidRDefault="00E97983" w:rsidP="00E97983">
      <w:pPr>
        <w:pStyle w:val="NormalWeb"/>
      </w:pPr>
      <w:proofErr w:type="spellStart"/>
      <w:proofErr w:type="gramStart"/>
      <w:r>
        <w:t>Biji-bijian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dicerna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biji-bijian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rasa </w:t>
      </w:r>
      <w:proofErr w:type="spellStart"/>
      <w:r>
        <w:t>kenyang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.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biji-bijian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buncis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mengenyangkan</w:t>
      </w:r>
      <w:proofErr w:type="spellEnd"/>
      <w:r>
        <w:t xml:space="preserve">, </w:t>
      </w:r>
      <w:proofErr w:type="spellStart"/>
      <w:r>
        <w:t>buncis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protein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  <w:proofErr w:type="gramEnd"/>
    </w:p>
    <w:p w:rsidR="00E97983" w:rsidRDefault="00E97983" w:rsidP="00E97983">
      <w:pPr>
        <w:pStyle w:val="Heading3"/>
      </w:pPr>
      <w:r>
        <w:t>2. Sup</w:t>
      </w:r>
    </w:p>
    <w:p w:rsidR="00E97983" w:rsidRDefault="00E97983" w:rsidP="00E97983">
      <w:pPr>
        <w:pStyle w:val="NormalWeb"/>
      </w:pPr>
      <w:proofErr w:type="spellStart"/>
      <w:r>
        <w:t>Mengawali</w:t>
      </w:r>
      <w:proofErr w:type="spellEnd"/>
      <w:r>
        <w:t xml:space="preserve"> </w:t>
      </w:r>
      <w:proofErr w:type="spellStart"/>
      <w:r>
        <w:t>santap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seporsi</w:t>
      </w:r>
      <w:proofErr w:type="spellEnd"/>
      <w:r>
        <w:t xml:space="preserve"> sup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Sup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mengenyangkan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sup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encer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kental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sup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kaldu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. </w:t>
      </w:r>
      <w:proofErr w:type="spellStart"/>
      <w:proofErr w:type="gramStart"/>
      <w:r>
        <w:t>Jumlah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yang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 </w:t>
      </w:r>
      <w:proofErr w:type="spellStart"/>
      <w:r>
        <w:t>hingga</w:t>
      </w:r>
      <w:proofErr w:type="spellEnd"/>
      <w:r>
        <w:t xml:space="preserve"> 150 </w:t>
      </w:r>
      <w:proofErr w:type="spellStart"/>
      <w:r>
        <w:t>kalori</w:t>
      </w:r>
      <w:proofErr w:type="spellEnd"/>
      <w:r>
        <w:t xml:space="preserve"> per </w:t>
      </w:r>
      <w:proofErr w:type="spellStart"/>
      <w:r>
        <w:t>sajian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, </w:t>
      </w:r>
      <w:proofErr w:type="spellStart"/>
      <w:r>
        <w:t>usahakan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mentega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krim</w:t>
      </w:r>
      <w:proofErr w:type="spellEnd"/>
      <w:r>
        <w:t>.</w:t>
      </w:r>
      <w:proofErr w:type="gramEnd"/>
    </w:p>
    <w:p w:rsidR="00E97983" w:rsidRDefault="00E97983" w:rsidP="00E97983">
      <w:pPr>
        <w:pStyle w:val="Heading3"/>
      </w:pPr>
      <w:r>
        <w:t>3. Dark Chocolate</w:t>
      </w:r>
    </w:p>
    <w:p w:rsidR="00E97983" w:rsidRDefault="00E97983" w:rsidP="00E97983">
      <w:pPr>
        <w:pStyle w:val="NormalWeb"/>
      </w:pP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cokelat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jam </w:t>
      </w:r>
      <w:proofErr w:type="spellStart"/>
      <w:r>
        <w:t>makan</w:t>
      </w:r>
      <w:proofErr w:type="spellEnd"/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pilihlah</w:t>
      </w:r>
      <w:proofErr w:type="spellEnd"/>
      <w:r>
        <w:t xml:space="preserve"> </w:t>
      </w:r>
      <w:hyperlink r:id="rId7" w:tgtFrame="_blank" w:history="1">
        <w:r>
          <w:rPr>
            <w:rStyle w:val="Hyperlink"/>
            <w:i/>
            <w:iCs/>
          </w:rPr>
          <w:t>dark chocolate</w:t>
        </w:r>
      </w:hyperlink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cokelat</w:t>
      </w:r>
      <w:proofErr w:type="spellEnd"/>
      <w:r>
        <w:t xml:space="preserve"> </w:t>
      </w:r>
      <w:proofErr w:type="spellStart"/>
      <w:proofErr w:type="gramStart"/>
      <w:r>
        <w:t>susu</w:t>
      </w:r>
      <w:proofErr w:type="spellEnd"/>
      <w:proofErr w:type="gram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orang-orang yang </w:t>
      </w:r>
      <w:proofErr w:type="spellStart"/>
      <w:r>
        <w:t>diberi</w:t>
      </w:r>
      <w:proofErr w:type="spellEnd"/>
      <w:r>
        <w:t xml:space="preserve"> dark chocolate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pizza 15%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jam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cokelat</w:t>
      </w:r>
      <w:proofErr w:type="spellEnd"/>
      <w:r>
        <w:t xml:space="preserve"> </w:t>
      </w:r>
      <w:proofErr w:type="spellStart"/>
      <w:r>
        <w:t>susu</w:t>
      </w:r>
      <w:proofErr w:type="spellEnd"/>
      <w:r>
        <w:t>.</w:t>
      </w:r>
    </w:p>
    <w:p w:rsidR="00E97983" w:rsidRDefault="00E97983" w:rsidP="00E97983">
      <w:pPr>
        <w:pStyle w:val="Heading3"/>
      </w:pPr>
      <w:r>
        <w:lastRenderedPageBreak/>
        <w:t xml:space="preserve">4.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Sosis</w:t>
      </w:r>
      <w:proofErr w:type="spellEnd"/>
    </w:p>
    <w:p w:rsidR="00E97983" w:rsidRDefault="00E97983" w:rsidP="00E97983">
      <w:pPr>
        <w:pStyle w:val="NormalWeb"/>
      </w:pPr>
      <w:proofErr w:type="spellStart"/>
      <w:proofErr w:type="gramStart"/>
      <w:r>
        <w:t>Sarapan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berprotein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jam-jam </w:t>
      </w:r>
      <w:proofErr w:type="spellStart"/>
      <w:r>
        <w:t>berikutnya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,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mengasup</w:t>
      </w:r>
      <w:proofErr w:type="spellEnd"/>
      <w:r>
        <w:t xml:space="preserve"> 35 gram protein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kenyang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Jumlah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350 </w:t>
      </w:r>
      <w:proofErr w:type="spellStart"/>
      <w:r>
        <w:t>kalori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sosis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>.</w:t>
      </w:r>
      <w:proofErr w:type="gramEnd"/>
      <w:r>
        <w:t xml:space="preserve"> </w:t>
      </w:r>
      <w:proofErr w:type="spellStart"/>
      <w:r>
        <w:t>Sarapan</w:t>
      </w:r>
      <w:proofErr w:type="spellEnd"/>
      <w:r>
        <w:t xml:space="preserve"> kaya </w:t>
      </w:r>
      <w:hyperlink r:id="rId8" w:tgtFrame="_blank" w:history="1">
        <w:r>
          <w:rPr>
            <w:rStyle w:val="Hyperlink"/>
          </w:rPr>
          <w:t>protein</w:t>
        </w:r>
      </w:hyperlink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proofErr w:type="gramStart"/>
      <w:r>
        <w:t>manis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berlemak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menyantap</w:t>
      </w:r>
      <w:proofErr w:type="spellEnd"/>
      <w:r>
        <w:t xml:space="preserve"> </w:t>
      </w:r>
      <w:proofErr w:type="spellStart"/>
      <w:r>
        <w:t>sereal</w:t>
      </w:r>
      <w:proofErr w:type="spellEnd"/>
      <w:r>
        <w:t>.</w:t>
      </w:r>
    </w:p>
    <w:p w:rsidR="00E97983" w:rsidRDefault="00E97983" w:rsidP="00E97983">
      <w:pPr>
        <w:pStyle w:val="Heading3"/>
        <w:rPr>
          <w:ins w:id="1" w:author="Unknown"/>
        </w:rPr>
      </w:pPr>
      <w:ins w:id="2" w:author="Unknown">
        <w:r>
          <w:t xml:space="preserve">5. </w:t>
        </w:r>
        <w:proofErr w:type="spellStart"/>
        <w:r>
          <w:t>Sayur</w:t>
        </w:r>
        <w:proofErr w:type="spellEnd"/>
        <w:r>
          <w:t xml:space="preserve"> </w:t>
        </w:r>
        <w:proofErr w:type="spellStart"/>
        <w:r>
          <w:t>mayur</w:t>
        </w:r>
        <w:proofErr w:type="spellEnd"/>
      </w:ins>
    </w:p>
    <w:p w:rsidR="00E97983" w:rsidRDefault="00E97983" w:rsidP="00E97983">
      <w:pPr>
        <w:pStyle w:val="NormalWeb"/>
        <w:rPr>
          <w:ins w:id="3" w:author="Unknown"/>
        </w:rPr>
      </w:pPr>
      <w:proofErr w:type="spellStart"/>
      <w:proofErr w:type="gramStart"/>
      <w:ins w:id="4" w:author="Unknown">
        <w:r>
          <w:t>Jangan</w:t>
        </w:r>
        <w:proofErr w:type="spellEnd"/>
        <w:r>
          <w:t xml:space="preserve"> </w:t>
        </w:r>
        <w:proofErr w:type="spellStart"/>
        <w:r>
          <w:t>lupa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menambahkan</w:t>
        </w:r>
        <w:proofErr w:type="spellEnd"/>
        <w:r>
          <w:t xml:space="preserve"> </w:t>
        </w:r>
        <w:proofErr w:type="spellStart"/>
        <w:r>
          <w:t>sayuran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menu diet </w:t>
        </w:r>
        <w:proofErr w:type="spellStart"/>
        <w:r>
          <w:t>anda</w:t>
        </w:r>
        <w:proofErr w:type="spellEnd"/>
        <w:r>
          <w:t>.</w:t>
        </w:r>
        <w:proofErr w:type="gramEnd"/>
        <w:r>
          <w:t xml:space="preserve"> </w:t>
        </w:r>
        <w:proofErr w:type="spellStart"/>
        <w:proofErr w:type="gramStart"/>
        <w:r>
          <w:t>Selain</w:t>
        </w:r>
        <w:proofErr w:type="spellEnd"/>
        <w:r>
          <w:t xml:space="preserve"> </w:t>
        </w:r>
        <w:proofErr w:type="spellStart"/>
        <w:r>
          <w:t>bergizi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menyehatkan</w:t>
        </w:r>
        <w:proofErr w:type="spellEnd"/>
        <w:r>
          <w:t xml:space="preserve">, </w:t>
        </w:r>
        <w:proofErr w:type="spellStart"/>
        <w:r>
          <w:t>sayuran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menekan</w:t>
        </w:r>
        <w:proofErr w:type="spellEnd"/>
        <w:r>
          <w:t xml:space="preserve"> </w:t>
        </w:r>
        <w:proofErr w:type="spellStart"/>
        <w:r>
          <w:t>jumlah</w:t>
        </w:r>
        <w:proofErr w:type="spellEnd"/>
        <w:r>
          <w:t xml:space="preserve"> </w:t>
        </w:r>
        <w:proofErr w:type="spellStart"/>
        <w:r>
          <w:t>kalori</w:t>
        </w:r>
        <w:proofErr w:type="spellEnd"/>
        <w:r>
          <w:t xml:space="preserve"> yang </w:t>
        </w:r>
        <w:proofErr w:type="spellStart"/>
        <w:r>
          <w:t>masuk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Saat</w:t>
        </w:r>
        <w:proofErr w:type="spellEnd"/>
        <w:r>
          <w:t xml:space="preserve"> </w:t>
        </w:r>
        <w:proofErr w:type="spellStart"/>
        <w:r>
          <w:t>para</w:t>
        </w:r>
        <w:proofErr w:type="spellEnd"/>
        <w:r>
          <w:t xml:space="preserve"> </w:t>
        </w:r>
        <w:proofErr w:type="spellStart"/>
        <w:r>
          <w:t>peneliti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Penn State </w:t>
        </w:r>
        <w:proofErr w:type="spellStart"/>
        <w:r>
          <w:t>menambahkan</w:t>
        </w:r>
        <w:proofErr w:type="spellEnd"/>
        <w:r>
          <w:t xml:space="preserve"> Zucchini (</w:t>
        </w:r>
        <w:proofErr w:type="spellStart"/>
        <w:r>
          <w:t>semacam</w:t>
        </w:r>
        <w:proofErr w:type="spellEnd"/>
        <w:r>
          <w:t xml:space="preserve"> </w:t>
        </w:r>
        <w:proofErr w:type="spellStart"/>
        <w:r>
          <w:t>labu</w:t>
        </w:r>
        <w:proofErr w:type="spellEnd"/>
        <w:r>
          <w:t xml:space="preserve"> </w:t>
        </w:r>
        <w:proofErr w:type="spellStart"/>
        <w:r>
          <w:t>kecil</w:t>
        </w:r>
        <w:proofErr w:type="spellEnd"/>
        <w:r>
          <w:t xml:space="preserve">) </w:t>
        </w:r>
        <w:proofErr w:type="spellStart"/>
        <w:r>
          <w:t>dan</w:t>
        </w:r>
        <w:proofErr w:type="spellEnd"/>
        <w:r>
          <w:t xml:space="preserve"> puree </w:t>
        </w:r>
        <w:proofErr w:type="spellStart"/>
        <w:r>
          <w:t>kembang</w:t>
        </w:r>
        <w:proofErr w:type="spellEnd"/>
        <w:r>
          <w:t xml:space="preserve"> </w:t>
        </w:r>
        <w:proofErr w:type="spellStart"/>
        <w:r>
          <w:t>kol</w:t>
        </w:r>
        <w:proofErr w:type="spellEnd"/>
        <w:r>
          <w:t xml:space="preserve">, </w:t>
        </w:r>
        <w:proofErr w:type="spellStart"/>
        <w:r>
          <w:t>peserta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yang </w:t>
        </w:r>
        <w:proofErr w:type="spellStart"/>
        <w:r>
          <w:t>terlibat</w:t>
        </w:r>
        <w:proofErr w:type="spellEnd"/>
        <w:r>
          <w:t xml:space="preserve"> </w:t>
        </w:r>
        <w:proofErr w:type="spellStart"/>
        <w:r>
          <w:t>ternyata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menyukai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 yang </w:t>
        </w:r>
        <w:proofErr w:type="spellStart"/>
        <w:r>
          <w:t>mereka</w:t>
        </w:r>
        <w:proofErr w:type="spellEnd"/>
        <w:r>
          <w:t xml:space="preserve"> </w:t>
        </w:r>
        <w:proofErr w:type="spellStart"/>
        <w:r>
          <w:t>santap</w:t>
        </w:r>
        <w:proofErr w:type="spellEnd"/>
        <w:r>
          <w:t xml:space="preserve">. </w:t>
        </w:r>
        <w:proofErr w:type="gramStart"/>
        <w:r>
          <w:t xml:space="preserve">Akan </w:t>
        </w:r>
        <w:proofErr w:type="spellStart"/>
        <w:r>
          <w:t>tetapi</w:t>
        </w:r>
        <w:proofErr w:type="spellEnd"/>
        <w:r>
          <w:t xml:space="preserve">, </w:t>
        </w:r>
        <w:proofErr w:type="spellStart"/>
        <w:r>
          <w:t>diketahui</w:t>
        </w:r>
        <w:proofErr w:type="spellEnd"/>
        <w:r>
          <w:t xml:space="preserve"> pula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mereka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200 </w:t>
        </w:r>
        <w:proofErr w:type="spellStart"/>
        <w:r>
          <w:t>hingga</w:t>
        </w:r>
        <w:proofErr w:type="spellEnd"/>
        <w:r>
          <w:t xml:space="preserve"> 350 </w:t>
        </w:r>
        <w:proofErr w:type="spellStart"/>
        <w:r>
          <w:t>kalori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sedikit</w:t>
        </w:r>
        <w:proofErr w:type="spellEnd"/>
        <w:r>
          <w:t xml:space="preserve"> </w:t>
        </w:r>
        <w:proofErr w:type="spellStart"/>
        <w:r>
          <w:t>kalori</w:t>
        </w:r>
        <w:proofErr w:type="spellEnd"/>
        <w:r>
          <w:t>.</w:t>
        </w:r>
        <w:proofErr w:type="gramEnd"/>
      </w:ins>
    </w:p>
    <w:p w:rsidR="00E97983" w:rsidRDefault="00E97983" w:rsidP="00E97983">
      <w:pPr>
        <w:pStyle w:val="Heading3"/>
        <w:rPr>
          <w:ins w:id="5" w:author="Unknown"/>
        </w:rPr>
      </w:pPr>
      <w:ins w:id="6" w:author="Unknown">
        <w:r>
          <w:t xml:space="preserve">6. </w:t>
        </w:r>
        <w:proofErr w:type="spellStart"/>
        <w:r>
          <w:t>Kacang-kacangan</w:t>
        </w:r>
        <w:proofErr w:type="spellEnd"/>
      </w:ins>
    </w:p>
    <w:p w:rsidR="00E97983" w:rsidRDefault="00E97983" w:rsidP="00E97983">
      <w:pPr>
        <w:pStyle w:val="NormalWeb"/>
        <w:rPr>
          <w:ins w:id="7" w:author="Unknown"/>
        </w:rPr>
      </w:pPr>
      <w:proofErr w:type="spellStart"/>
      <w:ins w:id="8" w:author="Unknown">
        <w:r>
          <w:t>Jika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sedang</w:t>
        </w:r>
        <w:proofErr w:type="spellEnd"/>
        <w:r>
          <w:t xml:space="preserve"> </w:t>
        </w:r>
        <w:proofErr w:type="spellStart"/>
        <w:r>
          <w:t>lapar</w:t>
        </w:r>
        <w:proofErr w:type="spellEnd"/>
        <w:r>
          <w:t xml:space="preserve"> </w:t>
        </w:r>
        <w:proofErr w:type="spellStart"/>
        <w:r>
          <w:t>namun</w:t>
        </w:r>
        <w:proofErr w:type="spellEnd"/>
        <w:r>
          <w:t xml:space="preserve"> </w:t>
        </w:r>
        <w:proofErr w:type="spellStart"/>
        <w:r>
          <w:t>belum</w:t>
        </w:r>
        <w:proofErr w:type="spellEnd"/>
        <w:r>
          <w:t xml:space="preserve"> </w:t>
        </w:r>
        <w:proofErr w:type="spellStart"/>
        <w:r>
          <w:t>waktunya</w:t>
        </w:r>
        <w:proofErr w:type="spellEnd"/>
        <w:r>
          <w:t xml:space="preserve"> jam </w:t>
        </w:r>
        <w:proofErr w:type="spellStart"/>
        <w:r>
          <w:t>makan</w:t>
        </w:r>
        <w:proofErr w:type="spellEnd"/>
        <w:r>
          <w:t xml:space="preserve">,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menyantap</w:t>
        </w:r>
        <w:proofErr w:type="spellEnd"/>
        <w:r>
          <w:t xml:space="preserve"> </w:t>
        </w:r>
        <w:proofErr w:type="spellStart"/>
        <w:r>
          <w:t>camilan</w:t>
        </w:r>
        <w:proofErr w:type="spellEnd"/>
        <w:r>
          <w:t xml:space="preserve"> yang </w:t>
        </w:r>
        <w:proofErr w:type="spellStart"/>
        <w:r>
          <w:t>sehat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segenggam</w:t>
        </w:r>
        <w:proofErr w:type="spellEnd"/>
        <w:r>
          <w:t xml:space="preserve"> almond, walnut, pecan (</w:t>
        </w:r>
        <w:proofErr w:type="spellStart"/>
        <w:r>
          <w:t>kacang</w:t>
        </w:r>
        <w:proofErr w:type="spellEnd"/>
        <w:r>
          <w:t xml:space="preserve"> </w:t>
        </w:r>
        <w:proofErr w:type="spellStart"/>
        <w:r>
          <w:t>keriting</w:t>
        </w:r>
        <w:proofErr w:type="spellEnd"/>
        <w:r>
          <w:t xml:space="preserve">), </w:t>
        </w:r>
        <w:proofErr w:type="spellStart"/>
        <w:proofErr w:type="gramStart"/>
        <w:r>
          <w:t>dan</w:t>
        </w:r>
        <w:proofErr w:type="spellEnd"/>
        <w:proofErr w:type="gramEnd"/>
        <w:r>
          <w:t xml:space="preserve"> </w:t>
        </w:r>
        <w:proofErr w:type="spellStart"/>
        <w:r>
          <w:t>kacang</w:t>
        </w:r>
        <w:proofErr w:type="spellEnd"/>
        <w:r>
          <w:t xml:space="preserve">. </w:t>
        </w:r>
        <w:proofErr w:type="spellStart"/>
        <w:proofErr w:type="gramStart"/>
        <w:r>
          <w:t>Penelitian</w:t>
        </w:r>
        <w:proofErr w:type="spellEnd"/>
        <w:r>
          <w:t xml:space="preserve"> </w:t>
        </w:r>
        <w:proofErr w:type="spellStart"/>
        <w:r>
          <w:t>menunjukkan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ketika</w:t>
        </w:r>
        <w:proofErr w:type="spellEnd"/>
        <w:r>
          <w:t xml:space="preserve"> </w:t>
        </w:r>
        <w:proofErr w:type="spellStart"/>
        <w:r>
          <w:t>seseorang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kacang</w:t>
        </w:r>
        <w:proofErr w:type="spellEnd"/>
        <w:r>
          <w:t xml:space="preserve">, </w:t>
        </w:r>
        <w:proofErr w:type="spellStart"/>
        <w:r>
          <w:t>mereka</w:t>
        </w:r>
        <w:proofErr w:type="spellEnd"/>
        <w:r>
          <w:t xml:space="preserve"> </w:t>
        </w:r>
        <w:proofErr w:type="spellStart"/>
        <w:r>
          <w:t>cenderung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</w:t>
        </w:r>
        <w:proofErr w:type="spellStart"/>
        <w:r>
          <w:t>sedikit</w:t>
        </w:r>
        <w:proofErr w:type="spellEnd"/>
        <w:r>
          <w:t xml:space="preserve"> </w:t>
        </w:r>
        <w:proofErr w:type="spellStart"/>
        <w:r>
          <w:t>saat</w:t>
        </w:r>
        <w:proofErr w:type="spellEnd"/>
        <w:r>
          <w:t xml:space="preserve"> jam </w:t>
        </w:r>
        <w:proofErr w:type="spellStart"/>
        <w:r>
          <w:t>makan</w:t>
        </w:r>
        <w:proofErr w:type="spellEnd"/>
        <w:r>
          <w:t>.</w:t>
        </w:r>
        <w:proofErr w:type="gramEnd"/>
      </w:ins>
    </w:p>
    <w:p w:rsidR="00E97983" w:rsidRDefault="00E97983" w:rsidP="00E97983">
      <w:pPr>
        <w:pStyle w:val="Heading3"/>
        <w:rPr>
          <w:ins w:id="9" w:author="Unknown"/>
        </w:rPr>
      </w:pPr>
      <w:ins w:id="10" w:author="Unknown">
        <w:r>
          <w:t>7. Yogurt</w:t>
        </w:r>
      </w:ins>
    </w:p>
    <w:p w:rsidR="00E97983" w:rsidRDefault="00E97983" w:rsidP="00E97983">
      <w:pPr>
        <w:pStyle w:val="NormalWeb"/>
        <w:rPr>
          <w:ins w:id="11" w:author="Unknown"/>
        </w:rPr>
      </w:pPr>
      <w:ins w:id="12" w:author="Unknown">
        <w:r>
          <w:fldChar w:fldCharType="begin"/>
        </w:r>
        <w:r>
          <w:instrText xml:space="preserve"> HYPERLINK "http://www.artikelkesehatan99.com/yogurt-rendah-lemak-berpotensi-mencegah-diabetes/" \t "_blank" </w:instrText>
        </w:r>
        <w:r>
          <w:fldChar w:fldCharType="separate"/>
        </w:r>
        <w:proofErr w:type="gramStart"/>
        <w:r>
          <w:rPr>
            <w:rStyle w:val="Hyperlink"/>
          </w:rPr>
          <w:t>Yogurt</w:t>
        </w:r>
        <w:r>
          <w:fldChar w:fldCharType="end"/>
        </w:r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manfaat</w:t>
        </w:r>
        <w:proofErr w:type="spellEnd"/>
        <w:r>
          <w:t xml:space="preserve"> yang </w:t>
        </w:r>
        <w:proofErr w:type="spellStart"/>
        <w:r>
          <w:t>baik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kesehatan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mengurangi</w:t>
        </w:r>
        <w:proofErr w:type="spellEnd"/>
        <w:r>
          <w:t xml:space="preserve"> </w:t>
        </w:r>
        <w:proofErr w:type="spellStart"/>
        <w:r>
          <w:t>ukuran</w:t>
        </w:r>
        <w:proofErr w:type="spellEnd"/>
        <w:r>
          <w:t xml:space="preserve"> </w:t>
        </w:r>
        <w:proofErr w:type="spellStart"/>
        <w:r>
          <w:t>lingkar</w:t>
        </w:r>
        <w:proofErr w:type="spellEnd"/>
        <w:r>
          <w:t xml:space="preserve"> </w:t>
        </w:r>
        <w:proofErr w:type="spellStart"/>
        <w:r>
          <w:t>pinggang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>.</w:t>
        </w:r>
        <w:proofErr w:type="gramEnd"/>
        <w:r>
          <w:t xml:space="preserve"> </w:t>
        </w:r>
        <w:proofErr w:type="spellStart"/>
        <w:r>
          <w:t>Penelitian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Harvard University yang </w:t>
        </w:r>
        <w:proofErr w:type="spellStart"/>
        <w:r>
          <w:t>melibatkan</w:t>
        </w:r>
        <w:proofErr w:type="spellEnd"/>
        <w:r>
          <w:t xml:space="preserve"> 120 </w:t>
        </w:r>
        <w:proofErr w:type="spellStart"/>
        <w:r>
          <w:t>ribu</w:t>
        </w:r>
        <w:proofErr w:type="spellEnd"/>
        <w:r>
          <w:t xml:space="preserve"> orang </w:t>
        </w:r>
        <w:proofErr w:type="spellStart"/>
        <w:r>
          <w:t>selama</w:t>
        </w:r>
        <w:proofErr w:type="spellEnd"/>
        <w:r>
          <w:t xml:space="preserve"> </w:t>
        </w:r>
        <w:proofErr w:type="spellStart"/>
        <w:r>
          <w:t>kurang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 10 </w:t>
        </w:r>
        <w:proofErr w:type="spellStart"/>
        <w:r>
          <w:t>tahun</w:t>
        </w:r>
        <w:proofErr w:type="spellEnd"/>
        <w:r>
          <w:t xml:space="preserve"> </w:t>
        </w:r>
        <w:proofErr w:type="spellStart"/>
        <w:r>
          <w:t>lebih</w:t>
        </w:r>
        <w:proofErr w:type="spellEnd"/>
        <w:r>
          <w:t xml:space="preserve">, </w:t>
        </w:r>
        <w:proofErr w:type="spellStart"/>
        <w:r>
          <w:t>membuktikan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berbagai</w:t>
        </w:r>
        <w:proofErr w:type="spellEnd"/>
        <w:r>
          <w:t xml:space="preserve"> </w:t>
        </w:r>
        <w:proofErr w:type="spellStart"/>
        <w:r>
          <w:t>jenis</w:t>
        </w:r>
        <w:proofErr w:type="spellEnd"/>
        <w:r>
          <w:t xml:space="preserve"> </w:t>
        </w:r>
        <w:proofErr w:type="spellStart"/>
        <w:r>
          <w:t>makanan</w:t>
        </w:r>
        <w:proofErr w:type="spellEnd"/>
        <w:r>
          <w:t xml:space="preserve">, yogurt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salah</w:t>
        </w:r>
        <w:proofErr w:type="spellEnd"/>
        <w:r>
          <w:t xml:space="preserve"> </w:t>
        </w:r>
        <w:proofErr w:type="spellStart"/>
        <w:r>
          <w:t>satu</w:t>
        </w:r>
        <w:proofErr w:type="spellEnd"/>
        <w:r>
          <w:t xml:space="preserve"> yang paling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mengurangi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>.</w:t>
        </w:r>
      </w:ins>
    </w:p>
    <w:p w:rsidR="00E97983" w:rsidRDefault="00E97983" w:rsidP="00E97983">
      <w:pPr>
        <w:pStyle w:val="Heading3"/>
        <w:rPr>
          <w:ins w:id="13" w:author="Unknown"/>
        </w:rPr>
      </w:pPr>
      <w:ins w:id="14" w:author="Unknown">
        <w:r>
          <w:t xml:space="preserve">8. </w:t>
        </w:r>
        <w:proofErr w:type="spellStart"/>
        <w:r>
          <w:t>Apel</w:t>
        </w:r>
        <w:proofErr w:type="spellEnd"/>
      </w:ins>
    </w:p>
    <w:p w:rsidR="00E97983" w:rsidRDefault="00E97983" w:rsidP="00E97983">
      <w:pPr>
        <w:pStyle w:val="NormalWeb"/>
        <w:rPr>
          <w:ins w:id="15" w:author="Unknown"/>
        </w:rPr>
      </w:pPr>
      <w:proofErr w:type="spellStart"/>
      <w:proofErr w:type="gramStart"/>
      <w:ins w:id="16" w:author="Unknown">
        <w:r>
          <w:t>Selain</w:t>
        </w:r>
        <w:proofErr w:type="spellEnd"/>
        <w:r>
          <w:t xml:space="preserve"> </w:t>
        </w:r>
        <w:proofErr w:type="spellStart"/>
        <w:r>
          <w:t>kacang-kacangan</w:t>
        </w:r>
        <w:proofErr w:type="spellEnd"/>
        <w:r>
          <w:t xml:space="preserve">, </w:t>
        </w:r>
        <w:proofErr w:type="spellStart"/>
        <w:r>
          <w:t>buah-buahan</w:t>
        </w:r>
        <w:proofErr w:type="spellEnd"/>
        <w:r>
          <w:t xml:space="preserve"> </w:t>
        </w:r>
        <w:proofErr w:type="spellStart"/>
        <w:r>
          <w:t>khususnya</w:t>
        </w:r>
        <w:proofErr w:type="spellEnd"/>
        <w:r>
          <w:t xml:space="preserve"> </w:t>
        </w:r>
        <w:proofErr w:type="spellStart"/>
        <w:r>
          <w:t>apel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pilihan</w:t>
        </w:r>
        <w:proofErr w:type="spellEnd"/>
        <w:r>
          <w:t xml:space="preserve"> yang </w:t>
        </w:r>
        <w:proofErr w:type="spellStart"/>
        <w:r>
          <w:t>sangat</w:t>
        </w:r>
        <w:proofErr w:type="spellEnd"/>
        <w:r>
          <w:t xml:space="preserve"> </w:t>
        </w:r>
        <w:proofErr w:type="spellStart"/>
        <w:r>
          <w:t>tepat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camilan</w:t>
        </w:r>
        <w:proofErr w:type="spellEnd"/>
        <w:r>
          <w:t xml:space="preserve"> </w:t>
        </w:r>
        <w:proofErr w:type="spellStart"/>
        <w:r>
          <w:t>sehat</w:t>
        </w:r>
        <w:proofErr w:type="spellEnd"/>
        <w:r>
          <w:t xml:space="preserve"> </w:t>
        </w:r>
        <w:proofErr w:type="spellStart"/>
        <w:r>
          <w:t>dikala</w:t>
        </w:r>
        <w:proofErr w:type="spellEnd"/>
        <w:r>
          <w:t xml:space="preserve"> </w:t>
        </w:r>
        <w:proofErr w:type="spellStart"/>
        <w:r>
          <w:t>lapar</w:t>
        </w:r>
        <w:proofErr w:type="spellEnd"/>
        <w:r>
          <w:t xml:space="preserve"> </w:t>
        </w:r>
        <w:proofErr w:type="spellStart"/>
        <w:r>
          <w:t>mendera</w:t>
        </w:r>
        <w:proofErr w:type="spellEnd"/>
        <w:r>
          <w:t>.</w:t>
        </w:r>
        <w:proofErr w:type="gramEnd"/>
        <w:r>
          <w:t xml:space="preserve"> Hal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karena</w:t>
        </w:r>
        <w:proofErr w:type="spellEnd"/>
        <w:r>
          <w:t xml:space="preserve"> </w:t>
        </w:r>
        <w:proofErr w:type="spellStart"/>
        <w:r>
          <w:t>buah</w:t>
        </w:r>
        <w:proofErr w:type="spellEnd"/>
        <w:r>
          <w:t xml:space="preserve"> </w:t>
        </w:r>
        <w:proofErr w:type="spellStart"/>
        <w:r>
          <w:t>apel</w:t>
        </w:r>
        <w:proofErr w:type="spellEnd"/>
        <w:r>
          <w:t xml:space="preserve"> </w:t>
        </w:r>
        <w:proofErr w:type="spellStart"/>
        <w:r>
          <w:t>utuh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</w:t>
        </w:r>
        <w:proofErr w:type="spellStart"/>
        <w:r>
          <w:t>serat</w:t>
        </w:r>
        <w:proofErr w:type="spellEnd"/>
        <w:r>
          <w:t xml:space="preserve">, </w:t>
        </w:r>
        <w:proofErr w:type="spellStart"/>
        <w:r>
          <w:t>sehingga</w:t>
        </w:r>
        <w:proofErr w:type="spellEnd"/>
        <w:r>
          <w:t xml:space="preserve">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efek</w:t>
        </w:r>
        <w:proofErr w:type="spellEnd"/>
        <w:r>
          <w:t xml:space="preserve"> </w:t>
        </w:r>
        <w:proofErr w:type="spellStart"/>
        <w:r>
          <w:t>mengenyangkan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waktu</w:t>
        </w:r>
        <w:proofErr w:type="spellEnd"/>
        <w:r>
          <w:t xml:space="preserve"> yang </w:t>
        </w:r>
        <w:proofErr w:type="spellStart"/>
        <w:r>
          <w:t>cukup</w:t>
        </w:r>
        <w:proofErr w:type="spellEnd"/>
        <w:r>
          <w:t xml:space="preserve"> </w:t>
        </w:r>
        <w:proofErr w:type="gramStart"/>
        <w:r>
          <w:t>lama .</w:t>
        </w:r>
        <w:proofErr w:type="gramEnd"/>
        <w:r>
          <w:t xml:space="preserve"> </w:t>
        </w:r>
        <w:proofErr w:type="spellStart"/>
        <w:r>
          <w:t>Ditambah</w:t>
        </w:r>
        <w:proofErr w:type="spellEnd"/>
        <w:r>
          <w:t xml:space="preserve"> </w:t>
        </w:r>
        <w:proofErr w:type="spellStart"/>
        <w:r>
          <w:t>lagi</w:t>
        </w:r>
        <w:proofErr w:type="spellEnd"/>
        <w:r>
          <w:t xml:space="preserve">, </w:t>
        </w:r>
        <w:proofErr w:type="spellStart"/>
        <w:r>
          <w:t>aktivitas</w:t>
        </w:r>
        <w:proofErr w:type="spellEnd"/>
        <w:r>
          <w:t xml:space="preserve"> </w:t>
        </w:r>
        <w:proofErr w:type="spellStart"/>
        <w:r>
          <w:t>mengunyah</w:t>
        </w:r>
        <w:proofErr w:type="spellEnd"/>
        <w:r>
          <w:t xml:space="preserve"> </w:t>
        </w:r>
        <w:proofErr w:type="spellStart"/>
        <w:proofErr w:type="gramStart"/>
        <w:r>
          <w:t>akan</w:t>
        </w:r>
        <w:proofErr w:type="spellEnd"/>
        <w:proofErr w:type="gramEnd"/>
        <w:r>
          <w:t xml:space="preserve"> </w:t>
        </w:r>
        <w:proofErr w:type="spellStart"/>
        <w:r>
          <w:t>memberikan</w:t>
        </w:r>
        <w:proofErr w:type="spellEnd"/>
        <w:r>
          <w:t xml:space="preserve"> </w:t>
        </w:r>
        <w:proofErr w:type="spellStart"/>
        <w:r>
          <w:t>sinyal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otak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sedang</w:t>
        </w:r>
        <w:proofErr w:type="spellEnd"/>
        <w:r>
          <w:t xml:space="preserve"> </w:t>
        </w:r>
        <w:proofErr w:type="spellStart"/>
        <w:r>
          <w:t>makan</w:t>
        </w:r>
        <w:proofErr w:type="spellEnd"/>
        <w:r>
          <w:t xml:space="preserve"> </w:t>
        </w:r>
        <w:proofErr w:type="spellStart"/>
        <w:r>
          <w:t>sesuatu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jumlah</w:t>
        </w:r>
        <w:proofErr w:type="spellEnd"/>
        <w:r>
          <w:t xml:space="preserve"> </w:t>
        </w:r>
        <w:proofErr w:type="spellStart"/>
        <w:r>
          <w:t>besar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>.</w:t>
        </w:r>
      </w:ins>
    </w:p>
    <w:p w:rsidR="00E97983" w:rsidRDefault="00E97983" w:rsidP="00E97983">
      <w:pPr>
        <w:pStyle w:val="Heading3"/>
        <w:rPr>
          <w:ins w:id="17" w:author="Unknown"/>
        </w:rPr>
      </w:pPr>
      <w:ins w:id="18" w:author="Unknown">
        <w:r>
          <w:t>9. Grapefruit</w:t>
        </w:r>
      </w:ins>
    </w:p>
    <w:p w:rsidR="00E97983" w:rsidRDefault="00E97983" w:rsidP="00E97983">
      <w:pPr>
        <w:pStyle w:val="NormalWeb"/>
        <w:rPr>
          <w:ins w:id="19" w:author="Unknown"/>
        </w:rPr>
      </w:pPr>
      <w:proofErr w:type="spellStart"/>
      <w:proofErr w:type="gramStart"/>
      <w:ins w:id="20" w:author="Unknown">
        <w:r>
          <w:t>Buah</w:t>
        </w:r>
        <w:proofErr w:type="spellEnd"/>
        <w:r>
          <w:t xml:space="preserve"> yang </w:t>
        </w:r>
        <w:proofErr w:type="spellStart"/>
        <w:r>
          <w:t>masih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keluarga</w:t>
        </w:r>
        <w:proofErr w:type="spellEnd"/>
        <w:r>
          <w:t xml:space="preserve"> citrus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jeruk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cukup</w:t>
        </w:r>
        <w:proofErr w:type="spellEnd"/>
        <w:r>
          <w:t xml:space="preserve"> </w:t>
        </w:r>
        <w:proofErr w:type="spellStart"/>
        <w:r>
          <w:t>populer</w:t>
        </w:r>
        <w:proofErr w:type="spellEnd"/>
        <w:r>
          <w:t xml:space="preserve"> di </w:t>
        </w:r>
        <w:proofErr w:type="spellStart"/>
        <w:r>
          <w:t>negara-negara</w:t>
        </w:r>
        <w:proofErr w:type="spellEnd"/>
        <w:r>
          <w:t xml:space="preserve"> </w:t>
        </w:r>
        <w:proofErr w:type="spellStart"/>
        <w:r>
          <w:t>barat</w:t>
        </w:r>
        <w:proofErr w:type="spellEnd"/>
        <w:r>
          <w:t xml:space="preserve"> </w:t>
        </w:r>
        <w:proofErr w:type="spellStart"/>
        <w:r>
          <w:t>khususnya</w:t>
        </w:r>
        <w:proofErr w:type="spellEnd"/>
        <w:r>
          <w:t xml:space="preserve"> </w:t>
        </w:r>
        <w:proofErr w:type="spellStart"/>
        <w:r>
          <w:t>Amerika</w:t>
        </w:r>
        <w:proofErr w:type="spellEnd"/>
        <w:r>
          <w:t>.</w:t>
        </w:r>
        <w:proofErr w:type="gramEnd"/>
        <w:r>
          <w:t xml:space="preserve"> </w:t>
        </w:r>
        <w:proofErr w:type="gramStart"/>
        <w:r>
          <w:t xml:space="preserve">Grapefruit </w:t>
        </w:r>
        <w:proofErr w:type="spellStart"/>
        <w:r>
          <w:t>adalah</w:t>
        </w:r>
        <w:proofErr w:type="spellEnd"/>
        <w:r>
          <w:t xml:space="preserve"> </w:t>
        </w:r>
        <w:proofErr w:type="spellStart"/>
        <w:r>
          <w:t>buah</w:t>
        </w:r>
        <w:proofErr w:type="spellEnd"/>
        <w:r>
          <w:t xml:space="preserve"> yang </w:t>
        </w:r>
        <w:proofErr w:type="spellStart"/>
        <w:r>
          <w:t>banyak</w:t>
        </w:r>
        <w:proofErr w:type="spellEnd"/>
        <w:r>
          <w:t xml:space="preserve"> </w:t>
        </w:r>
        <w:proofErr w:type="spellStart"/>
        <w:r>
          <w:t>mengandung</w:t>
        </w:r>
        <w:proofErr w:type="spellEnd"/>
        <w:r>
          <w:t xml:space="preserve"> </w:t>
        </w:r>
        <w:proofErr w:type="spellStart"/>
        <w:r>
          <w:t>nutrisi</w:t>
        </w:r>
        <w:proofErr w:type="spellEnd"/>
        <w:r>
          <w:t xml:space="preserve"> </w:t>
        </w:r>
        <w:proofErr w:type="spellStart"/>
        <w:r>
          <w:t>penting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tubuh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dapat</w:t>
        </w:r>
        <w:proofErr w:type="spellEnd"/>
        <w:r>
          <w:t xml:space="preserve"> </w:t>
        </w:r>
        <w:proofErr w:type="spellStart"/>
        <w:r>
          <w:t>membantu</w:t>
        </w:r>
        <w:proofErr w:type="spellEnd"/>
        <w:r>
          <w:t xml:space="preserve"> </w:t>
        </w:r>
        <w:proofErr w:type="spellStart"/>
        <w:r>
          <w:t>anda</w:t>
        </w:r>
        <w:proofErr w:type="spellEnd"/>
        <w:r>
          <w:t xml:space="preserve"> </w:t>
        </w:r>
        <w:proofErr w:type="spellStart"/>
        <w:r>
          <w:t>menjalani</w:t>
        </w:r>
        <w:proofErr w:type="spellEnd"/>
        <w:r>
          <w:t xml:space="preserve"> </w:t>
        </w:r>
        <w:r>
          <w:fldChar w:fldCharType="begin"/>
        </w:r>
        <w:r>
          <w:instrText xml:space="preserve"> HYPERLINK "http://www.artikelkesehatan99.com/9-tips-menurunkan-berat-badan-tanpa-jalani-program-diet/" \t "_blank" </w:instrText>
        </w:r>
        <w:r>
          <w:fldChar w:fldCharType="separate"/>
        </w:r>
        <w:r>
          <w:rPr>
            <w:rStyle w:val="Hyperlink"/>
          </w:rPr>
          <w:t>program diet</w:t>
        </w:r>
        <w:r>
          <w:fldChar w:fldCharType="end"/>
        </w:r>
        <w:r>
          <w:t xml:space="preserve">, </w:t>
        </w:r>
        <w:proofErr w:type="spellStart"/>
        <w:r>
          <w:t>khususnya</w:t>
        </w:r>
        <w:proofErr w:type="spellEnd"/>
        <w:r>
          <w:t xml:space="preserve"> </w:t>
        </w:r>
        <w:proofErr w:type="spellStart"/>
        <w:r>
          <w:t>bagi</w:t>
        </w:r>
        <w:proofErr w:type="spellEnd"/>
        <w:r>
          <w:t xml:space="preserve"> </w:t>
        </w:r>
        <w:proofErr w:type="spellStart"/>
        <w:r>
          <w:t>para</w:t>
        </w:r>
        <w:proofErr w:type="spellEnd"/>
        <w:r>
          <w:t xml:space="preserve"> </w:t>
        </w:r>
        <w:proofErr w:type="spellStart"/>
        <w:r>
          <w:t>penderita</w:t>
        </w:r>
        <w:proofErr w:type="spellEnd"/>
        <w:r>
          <w:t xml:space="preserve"> diabetes.</w:t>
        </w:r>
        <w:proofErr w:type="gramEnd"/>
        <w:r>
          <w:t xml:space="preserve"> </w:t>
        </w:r>
        <w:proofErr w:type="spellStart"/>
        <w:r>
          <w:lastRenderedPageBreak/>
          <w:t>Berdasarkan</w:t>
        </w:r>
        <w:proofErr w:type="spellEnd"/>
        <w:r>
          <w:t xml:space="preserve"> </w:t>
        </w:r>
        <w:proofErr w:type="spellStart"/>
        <w:r>
          <w:t>temuan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penelitian</w:t>
        </w:r>
        <w:proofErr w:type="spellEnd"/>
        <w:r>
          <w:t xml:space="preserve"> di Scripps Clinic, San Diego, </w:t>
        </w:r>
        <w:proofErr w:type="spellStart"/>
        <w:r>
          <w:t>diketahui</w:t>
        </w:r>
        <w:proofErr w:type="spellEnd"/>
        <w:r>
          <w:t xml:space="preserve"> </w:t>
        </w:r>
        <w:proofErr w:type="spellStart"/>
        <w:r>
          <w:t>bahwa</w:t>
        </w:r>
        <w:proofErr w:type="spellEnd"/>
        <w:r>
          <w:t xml:space="preserve"> </w:t>
        </w:r>
        <w:proofErr w:type="spellStart"/>
        <w:r>
          <w:t>para</w:t>
        </w:r>
        <w:proofErr w:type="spellEnd"/>
        <w:r>
          <w:t xml:space="preserve"> </w:t>
        </w:r>
        <w:proofErr w:type="spellStart"/>
        <w:r>
          <w:t>penderita</w:t>
        </w:r>
        <w:proofErr w:type="spellEnd"/>
        <w:r>
          <w:t xml:space="preserve"> </w:t>
        </w:r>
        <w:proofErr w:type="spellStart"/>
        <w:r>
          <w:t>obesitas</w:t>
        </w:r>
        <w:proofErr w:type="spellEnd"/>
        <w:r>
          <w:t xml:space="preserve"> yang </w:t>
        </w:r>
        <w:proofErr w:type="spellStart"/>
        <w:r>
          <w:t>menyantap</w:t>
        </w:r>
        <w:proofErr w:type="spellEnd"/>
        <w:r>
          <w:t xml:space="preserve"> </w:t>
        </w:r>
        <w:proofErr w:type="spellStart"/>
        <w:r>
          <w:t>setengah</w:t>
        </w:r>
        <w:proofErr w:type="spellEnd"/>
        <w:r>
          <w:t xml:space="preserve"> </w:t>
        </w:r>
        <w:proofErr w:type="spellStart"/>
        <w:r>
          <w:t>buah</w:t>
        </w:r>
        <w:proofErr w:type="spellEnd"/>
        <w:r>
          <w:t xml:space="preserve"> grapefruit </w:t>
        </w:r>
        <w:proofErr w:type="spellStart"/>
        <w:r>
          <w:t>sebelum</w:t>
        </w:r>
        <w:proofErr w:type="spellEnd"/>
        <w:r>
          <w:t xml:space="preserve"> jam </w:t>
        </w:r>
        <w:proofErr w:type="spellStart"/>
        <w:r>
          <w:t>makan</w:t>
        </w:r>
        <w:proofErr w:type="spellEnd"/>
        <w:r>
          <w:t xml:space="preserve">, </w:t>
        </w:r>
        <w:proofErr w:type="spellStart"/>
        <w:r>
          <w:t>mengalami</w:t>
        </w:r>
        <w:proofErr w:type="spellEnd"/>
        <w:r>
          <w:t xml:space="preserve"> </w:t>
        </w:r>
        <w:proofErr w:type="spellStart"/>
        <w:r>
          <w:t>penurunan</w:t>
        </w:r>
        <w:proofErr w:type="spellEnd"/>
        <w:r>
          <w:t xml:space="preserve"> </w:t>
        </w:r>
        <w:proofErr w:type="spellStart"/>
        <w:r>
          <w:t>berat</w:t>
        </w:r>
        <w:proofErr w:type="spellEnd"/>
        <w:r>
          <w:t xml:space="preserve"> </w:t>
        </w:r>
        <w:proofErr w:type="spellStart"/>
        <w:r>
          <w:t>badan</w:t>
        </w:r>
        <w:proofErr w:type="spellEnd"/>
        <w:r>
          <w:t xml:space="preserve"> rata-rata 1,35 kg </w:t>
        </w:r>
        <w:proofErr w:type="spellStart"/>
        <w:r>
          <w:t>dalam</w:t>
        </w:r>
        <w:proofErr w:type="spellEnd"/>
        <w:r>
          <w:t xml:space="preserve"> 12 </w:t>
        </w:r>
        <w:proofErr w:type="spellStart"/>
        <w:r>
          <w:t>minggu</w:t>
        </w:r>
        <w:proofErr w:type="spellEnd"/>
        <w:r>
          <w:t xml:space="preserve">. </w:t>
        </w:r>
        <w:proofErr w:type="spellStart"/>
        <w:r>
          <w:t>Minum</w:t>
        </w:r>
        <w:proofErr w:type="spellEnd"/>
        <w:r>
          <w:t xml:space="preserve"> jus grapefruit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rutin</w:t>
        </w:r>
        <w:proofErr w:type="spellEnd"/>
        <w:r>
          <w:t xml:space="preserve">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menghasilkan</w:t>
        </w:r>
        <w:proofErr w:type="spellEnd"/>
        <w:r>
          <w:t xml:space="preserve"> </w:t>
        </w:r>
        <w:proofErr w:type="spellStart"/>
        <w:r>
          <w:t>efek</w:t>
        </w:r>
        <w:proofErr w:type="spellEnd"/>
        <w:r>
          <w:t xml:space="preserve"> yang </w:t>
        </w:r>
        <w:proofErr w:type="spellStart"/>
        <w:proofErr w:type="gramStart"/>
        <w:r>
          <w:t>sama</w:t>
        </w:r>
        <w:proofErr w:type="spellEnd"/>
        <w:proofErr w:type="gramEnd"/>
        <w:r>
          <w:t>.</w:t>
        </w:r>
      </w:ins>
    </w:p>
    <w:p w:rsidR="00266303" w:rsidRDefault="00266303"/>
    <w:sectPr w:rsidR="0026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E8"/>
    <w:rsid w:val="0005252E"/>
    <w:rsid w:val="00266303"/>
    <w:rsid w:val="007D41C1"/>
    <w:rsid w:val="008D04B5"/>
    <w:rsid w:val="00BC07E2"/>
    <w:rsid w:val="00BE62F5"/>
    <w:rsid w:val="00C236E8"/>
    <w:rsid w:val="00E97983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6E8"/>
    <w:rPr>
      <w:b/>
      <w:bCs/>
    </w:rPr>
  </w:style>
  <w:style w:type="character" w:styleId="Emphasis">
    <w:name w:val="Emphasis"/>
    <w:basedOn w:val="DefaultParagraphFont"/>
    <w:uiPriority w:val="20"/>
    <w:qFormat/>
    <w:rsid w:val="00C236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36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ikelkesehatan99.com/ingin-diet-tinggi-protein-coba-konsumsi-i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tikelkesehatan99.com/studi-coklat-hitam-baik-bagi-jantu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kelkesehatan99.com/penurunan-berat-badan-bisa-mencegah-fibrilasi-atrial/" TargetMode="External"/><Relationship Id="rId5" Type="http://schemas.openxmlformats.org/officeDocument/2006/relationships/hyperlink" Target="http://www.artikelkesehatan99.com/ingin-menurunkan-berat-badan-cobalah-diet-ma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2016-05-31T12:09:00Z</dcterms:created>
  <dcterms:modified xsi:type="dcterms:W3CDTF">2016-05-31T12:09:00Z</dcterms:modified>
</cp:coreProperties>
</file>