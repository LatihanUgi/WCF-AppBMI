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9E" w:rsidRDefault="009F789E" w:rsidP="009F789E">
      <w:pPr>
        <w:pStyle w:val="Heading2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perut</w:t>
      </w:r>
      <w:proofErr w:type="spellEnd"/>
    </w:p>
    <w:p w:rsidR="009F789E" w:rsidRDefault="009F789E" w:rsidP="009F789E">
      <w:pPr>
        <w:pStyle w:val="NormalWeb"/>
      </w:pPr>
      <w:bookmarkStart w:id="0" w:name="_GoBack"/>
      <w:bookmarkEnd w:id="0"/>
    </w:p>
    <w:p w:rsidR="009F789E" w:rsidRDefault="009F789E" w:rsidP="009F789E">
      <w:pPr>
        <w:pStyle w:val="NormalWeb"/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lima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F789E" w:rsidRDefault="009F789E" w:rsidP="009F789E">
      <w:pPr>
        <w:pStyle w:val="NormalWeb"/>
      </w:pPr>
      <w:proofErr w:type="spellStart"/>
      <w:proofErr w:type="gramStart"/>
      <w:r>
        <w:rPr>
          <w:rStyle w:val="Strong"/>
          <w:rFonts w:ascii="Arial" w:hAnsi="Arial" w:cs="Arial"/>
          <w:color w:val="003366"/>
          <w:sz w:val="23"/>
          <w:szCs w:val="23"/>
        </w:rPr>
        <w:t>Sayuran</w:t>
      </w:r>
      <w:proofErr w:type="spellEnd"/>
      <w:r>
        <w:rPr>
          <w:rFonts w:ascii="Arial" w:hAnsi="Arial" w:cs="Arial"/>
          <w:color w:val="003366"/>
          <w:sz w:val="23"/>
          <w:szCs w:val="23"/>
        </w:rPr>
        <w:br/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kubis-kubisan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, kale, </w:t>
      </w:r>
      <w:hyperlink r:id="rId5" w:tgtFrame="_blank" w:history="1">
        <w:proofErr w:type="spellStart"/>
        <w:r>
          <w:rPr>
            <w:rStyle w:val="Hyperlink"/>
          </w:rPr>
          <w:t>brokoli</w:t>
        </w:r>
        <w:proofErr w:type="spellEnd"/>
      </w:hyperlink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Sayuran-sayuran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fitonutrien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indole-3-carbinol </w:t>
      </w:r>
      <w:proofErr w:type="spellStart"/>
      <w:r>
        <w:t>atau</w:t>
      </w:r>
      <w:proofErr w:type="spellEnd"/>
      <w:r>
        <w:t xml:space="preserve"> I3C.</w:t>
      </w:r>
      <w:proofErr w:type="gramEnd"/>
      <w:r>
        <w:t xml:space="preserve"> </w:t>
      </w:r>
      <w:proofErr w:type="spellStart"/>
      <w:proofErr w:type="gramStart"/>
      <w:r>
        <w:t>Fitonutrien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xenoestrogens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estrogen.</w:t>
      </w:r>
      <w:proofErr w:type="gramEnd"/>
    </w:p>
    <w:p w:rsidR="009F789E" w:rsidRDefault="009F789E" w:rsidP="009F789E">
      <w:pPr>
        <w:pStyle w:val="NormalWeb"/>
      </w:pPr>
      <w:proofErr w:type="spellStart"/>
      <w:proofErr w:type="gramStart"/>
      <w:r>
        <w:t>Xenoestrogen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pestisida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herbisida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estrogen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perut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kubis-kubisan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xenoestrogen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perut</w:t>
      </w:r>
      <w:proofErr w:type="spellEnd"/>
      <w:r>
        <w:t>.</w:t>
      </w:r>
      <w:proofErr w:type="gramEnd"/>
    </w:p>
    <w:p w:rsidR="009F789E" w:rsidRDefault="009F789E" w:rsidP="009F789E">
      <w:pPr>
        <w:pStyle w:val="NormalWeb"/>
        <w:rPr>
          <w:ins w:id="1" w:author="Unknown"/>
        </w:rPr>
      </w:pPr>
      <w:proofErr w:type="spellStart"/>
      <w:proofErr w:type="gramStart"/>
      <w:ins w:id="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>Alpukat</w:t>
        </w:r>
        <w:proofErr w:type="spellEnd"/>
        <w:r>
          <w:br/>
        </w:r>
        <w:r>
          <w:fldChar w:fldCharType="begin"/>
        </w:r>
        <w:r>
          <w:instrText xml:space="preserve"> HYPERLINK "http://www.artikelkesehatan99.com/15-manfaat-buah-alpukat-bagi-kesehatan/" \t "_blank" </w:instrText>
        </w:r>
        <w:r>
          <w:fldChar w:fldCharType="separate"/>
        </w:r>
        <w:proofErr w:type="spellStart"/>
        <w:r>
          <w:rPr>
            <w:rStyle w:val="Hyperlink"/>
          </w:rPr>
          <w:t>Alpukat</w:t>
        </w:r>
        <w:proofErr w:type="spellEnd"/>
        <w:r>
          <w:fldChar w:fldCharType="end"/>
        </w:r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yang </w:t>
        </w:r>
        <w:proofErr w:type="spellStart"/>
        <w:r>
          <w:t>sehat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jantung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Kandungan</w:t>
        </w:r>
        <w:proofErr w:type="spellEnd"/>
        <w:r>
          <w:t xml:space="preserve"> ‘</w:t>
        </w:r>
        <w:proofErr w:type="spellStart"/>
        <w:r>
          <w:t>lemak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 xml:space="preserve">’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alpukat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mengelola</w:t>
        </w:r>
        <w:proofErr w:type="spellEnd"/>
        <w:r>
          <w:t xml:space="preserve"> </w:t>
        </w:r>
        <w:proofErr w:type="spellStart"/>
        <w:r>
          <w:t>hormon</w:t>
        </w:r>
        <w:proofErr w:type="spellEnd"/>
        <w:r>
          <w:t xml:space="preserve"> yang </w:t>
        </w:r>
        <w:proofErr w:type="spellStart"/>
        <w:r>
          <w:t>mengontrol</w:t>
        </w:r>
        <w:proofErr w:type="spellEnd"/>
        <w:r>
          <w:t xml:space="preserve"> </w:t>
        </w:r>
        <w:proofErr w:type="spellStart"/>
        <w:r>
          <w:t>nafsu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perasaan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lama,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nafsu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keseluruhan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Kandungan</w:t>
        </w:r>
        <w:proofErr w:type="spellEnd"/>
        <w:r>
          <w:t xml:space="preserve"> vitamin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 di </w:t>
        </w:r>
        <w:proofErr w:type="spellStart"/>
        <w:r>
          <w:t>dalamnya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alpukat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yang ideal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orang-orang yang </w:t>
        </w:r>
        <w:proofErr w:type="spellStart"/>
        <w:r>
          <w:t>ingin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>.</w:t>
        </w:r>
        <w:proofErr w:type="gramEnd"/>
      </w:ins>
    </w:p>
    <w:p w:rsidR="009F789E" w:rsidRDefault="009F789E" w:rsidP="009F789E">
      <w:pPr>
        <w:pStyle w:val="NormalWeb"/>
        <w:rPr>
          <w:ins w:id="3" w:author="Unknown"/>
        </w:rPr>
      </w:pPr>
      <w:proofErr w:type="gramStart"/>
      <w:ins w:id="4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>Lentil</w:t>
        </w:r>
        <w:r>
          <w:br/>
        </w:r>
        <w:proofErr w:type="spellStart"/>
        <w:r>
          <w:t>Lentil</w:t>
        </w:r>
        <w:proofErr w:type="spellEnd"/>
        <w:r>
          <w:t xml:space="preserve">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kaya </w:t>
        </w:r>
        <w:proofErr w:type="spellStart"/>
        <w:r>
          <w:t>serat</w:t>
        </w:r>
        <w:proofErr w:type="spellEnd"/>
        <w:r>
          <w:t xml:space="preserve">,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manfaat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pencernaan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Lentil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perut</w:t>
        </w:r>
        <w:proofErr w:type="spellEnd"/>
        <w:r>
          <w:t xml:space="preserve"> </w:t>
        </w:r>
        <w:proofErr w:type="spellStart"/>
        <w:r>
          <w:t>merasa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lama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mengurangi</w:t>
        </w:r>
        <w:proofErr w:type="spellEnd"/>
        <w:r>
          <w:t xml:space="preserve"> </w:t>
        </w:r>
        <w:proofErr w:type="spellStart"/>
        <w:r>
          <w:t>nafsu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Makanan</w:t>
        </w:r>
        <w:proofErr w:type="spellEnd"/>
        <w:r>
          <w:t xml:space="preserve"> yang </w:t>
        </w:r>
        <w:proofErr w:type="spellStart"/>
        <w:r>
          <w:t>termasuk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r>
          <w:t>jenis</w:t>
        </w:r>
        <w:proofErr w:type="spellEnd"/>
        <w:r>
          <w:t xml:space="preserve"> </w:t>
        </w:r>
        <w:proofErr w:type="spellStart"/>
        <w:r>
          <w:t>kacang-kacangan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dipercaya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proofErr w:type="gramStart"/>
        <w:r>
          <w:t>kadar</w:t>
        </w:r>
        <w:proofErr w:type="spellEnd"/>
        <w:proofErr w:type="gramEnd"/>
        <w:r>
          <w:t xml:space="preserve"> </w:t>
        </w:r>
        <w:proofErr w:type="spellStart"/>
        <w:r>
          <w:t>gula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. </w:t>
        </w:r>
        <w:proofErr w:type="spellStart"/>
        <w:proofErr w:type="gramStart"/>
        <w:r>
          <w:t>Bagi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yang </w:t>
        </w:r>
        <w:proofErr w:type="spellStart"/>
        <w:r>
          <w:t>ingin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menyingkirkan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</w:t>
        </w:r>
        <w:proofErr w:type="spellStart"/>
        <w:r>
          <w:t>perut</w:t>
        </w:r>
        <w:proofErr w:type="spellEnd"/>
        <w:r>
          <w:t xml:space="preserve">, </w:t>
        </w:r>
        <w:proofErr w:type="spellStart"/>
        <w:r>
          <w:t>maka</w:t>
        </w:r>
        <w:proofErr w:type="spellEnd"/>
        <w:r>
          <w:t xml:space="preserve"> lentil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pilihan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>.</w:t>
        </w:r>
        <w:proofErr w:type="gramEnd"/>
      </w:ins>
    </w:p>
    <w:p w:rsidR="009F789E" w:rsidRDefault="009F789E" w:rsidP="009F789E">
      <w:pPr>
        <w:pStyle w:val="NormalWeb"/>
        <w:rPr>
          <w:ins w:id="5" w:author="Unknown"/>
        </w:rPr>
      </w:pPr>
      <w:proofErr w:type="spellStart"/>
      <w:proofErr w:type="gramStart"/>
      <w:ins w:id="6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>Buah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Kiwi</w:t>
        </w:r>
        <w:r>
          <w:br/>
        </w:r>
        <w:r>
          <w:fldChar w:fldCharType="begin"/>
        </w:r>
        <w:r>
          <w:instrText xml:space="preserve"> HYPERLINK "http://www.artikelkesehatan99.com/ragam-manfaat-buah-kiwi/" \t "_blank" </w:instrText>
        </w:r>
        <w:r>
          <w:fldChar w:fldCharType="separate"/>
        </w:r>
        <w:proofErr w:type="spellStart"/>
        <w:r>
          <w:rPr>
            <w:rStyle w:val="Hyperlink"/>
          </w:rPr>
          <w:t>Buah</w:t>
        </w:r>
        <w:proofErr w:type="spellEnd"/>
        <w:r>
          <w:rPr>
            <w:rStyle w:val="Hyperlink"/>
          </w:rPr>
          <w:t xml:space="preserve"> kiwi</w:t>
        </w:r>
        <w:r>
          <w:fldChar w:fldCharType="end"/>
        </w:r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"http://www.artikelkesehatan99.com/buah-buahan-yang-kaya-vitamin-c-selain-jeruk/" \t "_blank" </w:instrText>
        </w:r>
        <w:r>
          <w:fldChar w:fldCharType="separate"/>
        </w:r>
        <w:r>
          <w:rPr>
            <w:rStyle w:val="Hyperlink"/>
          </w:rPr>
          <w:t>vitamin C</w:t>
        </w:r>
        <w:r>
          <w:fldChar w:fldCharType="end"/>
        </w:r>
        <w:r>
          <w:t xml:space="preserve"> yang </w:t>
        </w:r>
        <w:proofErr w:type="spellStart"/>
        <w:r>
          <w:t>tinggi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Vitamin C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membentuk</w:t>
        </w:r>
        <w:proofErr w:type="spellEnd"/>
        <w:r>
          <w:t xml:space="preserve"> </w:t>
        </w:r>
        <w:proofErr w:type="spellStart"/>
        <w:r>
          <w:t>metabolit</w:t>
        </w:r>
        <w:proofErr w:type="spellEnd"/>
        <w:r>
          <w:t xml:space="preserve"> yang </w:t>
        </w:r>
        <w:proofErr w:type="spellStart"/>
        <w:r>
          <w:t>dikenal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karnitin</w:t>
        </w:r>
        <w:proofErr w:type="spellEnd"/>
        <w:r>
          <w:t xml:space="preserve">, yang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gilirannya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membakar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Bahkan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</w:t>
        </w:r>
        <w:proofErr w:type="spellStart"/>
        <w:r>
          <w:t>peneliti</w:t>
        </w:r>
        <w:proofErr w:type="spellEnd"/>
        <w:r>
          <w:t xml:space="preserve"> yang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oleh</w:t>
        </w:r>
        <w:proofErr w:type="spellEnd"/>
        <w:r>
          <w:t xml:space="preserve"> </w:t>
        </w:r>
        <w:proofErr w:type="spellStart"/>
        <w:r>
          <w:t>para</w:t>
        </w:r>
        <w:proofErr w:type="spellEnd"/>
        <w:r>
          <w:t xml:space="preserve"> </w:t>
        </w:r>
        <w:proofErr w:type="spellStart"/>
        <w:r>
          <w:t>peneliti</w:t>
        </w:r>
        <w:proofErr w:type="spellEnd"/>
        <w:r>
          <w:t xml:space="preserve"> di Arizona </w:t>
        </w:r>
        <w:proofErr w:type="spellStart"/>
        <w:r>
          <w:t>menunjukkan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suplemen</w:t>
        </w:r>
        <w:proofErr w:type="spellEnd"/>
        <w:r>
          <w:t xml:space="preserve"> vitamin C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kapasitas</w:t>
        </w:r>
        <w:proofErr w:type="spellEnd"/>
        <w:r>
          <w:t xml:space="preserve"> </w:t>
        </w:r>
        <w:proofErr w:type="spellStart"/>
        <w:r>
          <w:t>pembakaran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</w:t>
        </w:r>
        <w:proofErr w:type="spellStart"/>
        <w:r>
          <w:t>hingga</w:t>
        </w:r>
        <w:proofErr w:type="spellEnd"/>
        <w:r>
          <w:t xml:space="preserve"> </w:t>
        </w:r>
        <w:proofErr w:type="spellStart"/>
        <w:r>
          <w:t>empat</w:t>
        </w:r>
        <w:proofErr w:type="spellEnd"/>
        <w:r>
          <w:t xml:space="preserve"> kali </w:t>
        </w:r>
        <w:proofErr w:type="spellStart"/>
        <w:r>
          <w:t>lipat</w:t>
        </w:r>
        <w:proofErr w:type="spellEnd"/>
        <w:r>
          <w:t>.</w:t>
        </w:r>
        <w:proofErr w:type="gramEnd"/>
      </w:ins>
    </w:p>
    <w:p w:rsidR="009F789E" w:rsidRDefault="009F789E" w:rsidP="009F789E">
      <w:pPr>
        <w:pStyle w:val="NormalWeb"/>
        <w:rPr>
          <w:ins w:id="7" w:author="Unknown"/>
        </w:rPr>
      </w:pPr>
      <w:proofErr w:type="spellStart"/>
      <w:proofErr w:type="gramStart"/>
      <w:ins w:id="8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>Teh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hijau</w:t>
        </w:r>
        <w:proofErr w:type="spellEnd"/>
        <w:r>
          <w:br/>
        </w:r>
        <w:proofErr w:type="spellStart"/>
        <w:r>
          <w:t>Beberapa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telah</w:t>
        </w:r>
        <w:proofErr w:type="spellEnd"/>
        <w:r>
          <w:t xml:space="preserve"> </w:t>
        </w:r>
        <w:proofErr w:type="spellStart"/>
        <w:r>
          <w:t>menunjukkan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bahan</w:t>
        </w:r>
        <w:proofErr w:type="spellEnd"/>
        <w:r>
          <w:t xml:space="preserve"> </w:t>
        </w:r>
        <w:proofErr w:type="spellStart"/>
        <w:r>
          <w:t>kimia</w:t>
        </w:r>
        <w:proofErr w:type="spellEnd"/>
        <w:r>
          <w:t xml:space="preserve"> yang </w:t>
        </w:r>
        <w:proofErr w:type="spellStart"/>
        <w:r>
          <w:t>disebut</w:t>
        </w:r>
        <w:proofErr w:type="spellEnd"/>
        <w:r>
          <w:t xml:space="preserve"> “</w:t>
        </w:r>
        <w:proofErr w:type="spellStart"/>
        <w:r>
          <w:t>catechin</w:t>
        </w:r>
        <w:proofErr w:type="spellEnd"/>
        <w:r>
          <w:t xml:space="preserve">” yang </w:t>
        </w:r>
        <w:proofErr w:type="spellStart"/>
        <w:r>
          <w:t>ditemukan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"http://www.artikelkesehatan99.com/teh-hijau-mampu-mengurangi-radang-amandel/" \t "_blank" </w:instrText>
        </w:r>
        <w:r>
          <w:fldChar w:fldCharType="separate"/>
        </w:r>
        <w:proofErr w:type="spellStart"/>
        <w:r>
          <w:rPr>
            <w:rStyle w:val="Hyperlink"/>
          </w:rPr>
          <w:t>teh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hijau</w:t>
        </w:r>
        <w:proofErr w:type="spellEnd"/>
        <w:r>
          <w:fldChar w:fldCharType="end"/>
        </w:r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kemampuan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membakar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melakukannya</w:t>
        </w:r>
        <w:proofErr w:type="spellEnd"/>
        <w:r>
          <w:t xml:space="preserve"> </w:t>
        </w:r>
        <w:proofErr w:type="spellStart"/>
        <w:r>
          <w:t>tanpa</w:t>
        </w:r>
        <w:proofErr w:type="spellEnd"/>
        <w:r>
          <w:t xml:space="preserve"> </w:t>
        </w:r>
        <w:proofErr w:type="spellStart"/>
        <w:r>
          <w:t>membutuhkan</w:t>
        </w:r>
        <w:proofErr w:type="spellEnd"/>
        <w:r>
          <w:t xml:space="preserve"> </w:t>
        </w:r>
        <w:proofErr w:type="spellStart"/>
        <w:r>
          <w:t>kafein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Minum</w:t>
        </w:r>
        <w:proofErr w:type="spellEnd"/>
        <w:r>
          <w:t xml:space="preserve">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hijau</w:t>
        </w:r>
        <w:proofErr w:type="spellEnd"/>
        <w:r>
          <w:t xml:space="preserve"> </w:t>
        </w:r>
        <w:proofErr w:type="spellStart"/>
        <w:r>
          <w:t>beberapa</w:t>
        </w:r>
        <w:proofErr w:type="spellEnd"/>
        <w:r>
          <w:t xml:space="preserve"> </w:t>
        </w:r>
        <w:proofErr w:type="spellStart"/>
        <w:r>
          <w:t>cangkir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sehari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mendatangkan</w:t>
        </w:r>
        <w:proofErr w:type="spellEnd"/>
        <w:r>
          <w:t xml:space="preserve"> </w:t>
        </w:r>
        <w:proofErr w:type="spellStart"/>
        <w:r>
          <w:t>manfaat</w:t>
        </w:r>
        <w:proofErr w:type="spellEnd"/>
        <w:r>
          <w:t xml:space="preserve"> </w:t>
        </w:r>
        <w:proofErr w:type="spellStart"/>
        <w:r>
          <w:t>kesehatan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>.</w:t>
        </w:r>
        <w:proofErr w:type="gramEnd"/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05252E"/>
    <w:rsid w:val="00266303"/>
    <w:rsid w:val="007D41C1"/>
    <w:rsid w:val="008D04B5"/>
    <w:rsid w:val="009F789E"/>
    <w:rsid w:val="00BC07E2"/>
    <w:rsid w:val="00BE62F5"/>
    <w:rsid w:val="00C236E8"/>
    <w:rsid w:val="00C700D6"/>
    <w:rsid w:val="00D36301"/>
    <w:rsid w:val="00E97983"/>
    <w:rsid w:val="00F44FE8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ikelkesehatan99.com/10-manfaat-brokoli-bagi-kesehat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2016-05-31T12:12:00Z</dcterms:created>
  <dcterms:modified xsi:type="dcterms:W3CDTF">2016-05-31T12:12:00Z</dcterms:modified>
</cp:coreProperties>
</file>