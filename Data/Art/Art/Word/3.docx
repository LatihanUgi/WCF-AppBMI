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E8" w:rsidRDefault="00F44FE8" w:rsidP="00F44FE8">
      <w:pPr>
        <w:pStyle w:val="Heading1"/>
      </w:pPr>
      <w:r>
        <w:t xml:space="preserve">7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F44FE8" w:rsidRDefault="00F44FE8" w:rsidP="00F44FE8">
      <w:pPr>
        <w:pStyle w:val="NormalWeb"/>
      </w:pPr>
      <w:bookmarkStart w:id="0" w:name="_GoBack"/>
      <w:bookmarkEnd w:id="0"/>
    </w:p>
    <w:p w:rsidR="00F44FE8" w:rsidRDefault="00F44FE8" w:rsidP="00F44FE8">
      <w:pPr>
        <w:pStyle w:val="NormalWeb"/>
      </w:pPr>
      <w:proofErr w:type="spellStart"/>
      <w:proofErr w:type="gramStart"/>
      <w:r>
        <w:t>Jangan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makanan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  <w:b/>
            <w:bCs/>
          </w:rPr>
          <w:t>menurunkan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berat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badan</w:t>
        </w:r>
        <w:proofErr w:type="spellEnd"/>
      </w:hyperlink>
      <w:r>
        <w:t>.</w:t>
      </w:r>
      <w:proofErr w:type="gramEnd"/>
      <w:r>
        <w:t xml:space="preserve"> </w:t>
      </w:r>
      <w:proofErr w:type="spellStart"/>
      <w:r>
        <w:t>Nyatanya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: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Emphasis"/>
        </w:rPr>
        <w:t>makanan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Ada 7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hyperlink r:id="rId6" w:tgtFrame="_blank" w:history="1">
        <w:proofErr w:type="spellStart"/>
        <w:r>
          <w:rPr>
            <w:rStyle w:val="Hyperlink"/>
            <w:b/>
            <w:bCs/>
          </w:rPr>
          <w:t>makanan</w:t>
        </w:r>
        <w:proofErr w:type="spellEnd"/>
      </w:hyperlink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Emphasis"/>
          <w:u w:val="single"/>
        </w:rPr>
        <w:t>healthyliving.msn.com</w:t>
      </w:r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F44FE8" w:rsidRDefault="00F44FE8" w:rsidP="00F44FE8">
      <w:pPr>
        <w:pStyle w:val="NormalWeb"/>
      </w:pPr>
      <w:r>
        <w:rPr>
          <w:rFonts w:ascii="Impact" w:hAnsi="Impact"/>
          <w:color w:val="003300"/>
          <w:sz w:val="23"/>
          <w:szCs w:val="23"/>
        </w:rPr>
        <w:t xml:space="preserve">1. Oat </w:t>
      </w:r>
      <w:proofErr w:type="spellStart"/>
      <w:r>
        <w:rPr>
          <w:rFonts w:ascii="Impact" w:hAnsi="Impact"/>
          <w:color w:val="003300"/>
          <w:sz w:val="23"/>
          <w:szCs w:val="23"/>
        </w:rPr>
        <w:t>atau</w:t>
      </w:r>
      <w:proofErr w:type="spellEnd"/>
      <w:r>
        <w:rPr>
          <w:rFonts w:ascii="Impact" w:hAnsi="Impact"/>
          <w:color w:val="003300"/>
          <w:sz w:val="23"/>
          <w:szCs w:val="23"/>
        </w:rPr>
        <w:t xml:space="preserve"> </w:t>
      </w:r>
      <w:proofErr w:type="spellStart"/>
      <w:r>
        <w:rPr>
          <w:rFonts w:ascii="Impact" w:hAnsi="Impact"/>
          <w:color w:val="003300"/>
          <w:sz w:val="23"/>
          <w:szCs w:val="23"/>
        </w:rPr>
        <w:t>Gandum</w:t>
      </w:r>
      <w:proofErr w:type="spellEnd"/>
      <w:r>
        <w:br/>
        <w:t xml:space="preserve">Oat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gandum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u w:val="single"/>
        </w:rPr>
        <w:t>makanan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“satiety index (Index </w:t>
      </w:r>
      <w:proofErr w:type="spellStart"/>
      <w:r>
        <w:t>kenyang</w:t>
      </w:r>
      <w:proofErr w:type="spellEnd"/>
      <w:r>
        <w:t xml:space="preserve">)”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gandum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. </w:t>
      </w:r>
      <w:proofErr w:type="spellStart"/>
      <w:proofErr w:type="gram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oat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oat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kolesterol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  <w:proofErr w:type="gramEnd"/>
      <w:r>
        <w:t xml:space="preserve"> Oat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F44FE8" w:rsidRDefault="00F44FE8" w:rsidP="00F44FE8">
      <w:pPr>
        <w:pStyle w:val="NormalWeb"/>
      </w:pPr>
      <w:proofErr w:type="gramStart"/>
      <w:r>
        <w:rPr>
          <w:rFonts w:ascii="Impact" w:hAnsi="Impact"/>
          <w:color w:val="003300"/>
          <w:sz w:val="23"/>
          <w:szCs w:val="23"/>
        </w:rPr>
        <w:t xml:space="preserve">2. </w:t>
      </w:r>
      <w:proofErr w:type="spellStart"/>
      <w:r>
        <w:rPr>
          <w:rFonts w:ascii="Impact" w:hAnsi="Impact"/>
          <w:color w:val="003300"/>
          <w:sz w:val="23"/>
          <w:szCs w:val="23"/>
        </w:rPr>
        <w:t>Telur</w:t>
      </w:r>
      <w:proofErr w:type="spellEnd"/>
      <w:r>
        <w:br/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penyokong</w:t>
      </w:r>
      <w:proofErr w:type="spellEnd"/>
      <w:r>
        <w:t xml:space="preserve"> </w:t>
      </w:r>
      <w:proofErr w:type="spellStart"/>
      <w:r>
        <w:t>kolesterol</w:t>
      </w:r>
      <w:proofErr w:type="spellEnd"/>
      <w:r>
        <w:t xml:space="preserve">,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 xml:space="preserve"> protein </w:t>
      </w:r>
      <w:proofErr w:type="spellStart"/>
      <w:r>
        <w:t>hewani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Hyperlink"/>
            <w:b/>
            <w:bCs/>
          </w:rPr>
          <w:t>lemak</w:t>
        </w:r>
        <w:proofErr w:type="spellEnd"/>
      </w:hyperlink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daging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Penelitian</w:t>
      </w:r>
      <w:proofErr w:type="spellEnd"/>
      <w:r>
        <w:t xml:space="preserve"> diet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orang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) roti </w:t>
      </w:r>
      <w:proofErr w:type="spellStart"/>
      <w:r>
        <w:t>panggang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sereal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>.</w:t>
      </w:r>
      <w:proofErr w:type="gramEnd"/>
    </w:p>
    <w:p w:rsidR="00F44FE8" w:rsidRDefault="00F44FE8" w:rsidP="00F44FE8">
      <w:pPr>
        <w:pStyle w:val="NormalWeb"/>
      </w:pPr>
      <w:r>
        <w:rPr>
          <w:rFonts w:ascii="Impact" w:hAnsi="Impact"/>
          <w:color w:val="003300"/>
          <w:sz w:val="23"/>
          <w:szCs w:val="23"/>
        </w:rPr>
        <w:t xml:space="preserve">3. </w:t>
      </w:r>
      <w:proofErr w:type="spellStart"/>
      <w:r>
        <w:rPr>
          <w:rFonts w:ascii="Impact" w:hAnsi="Impact"/>
          <w:color w:val="003300"/>
          <w:sz w:val="23"/>
          <w:szCs w:val="23"/>
        </w:rPr>
        <w:t>Susu</w:t>
      </w:r>
      <w:proofErr w:type="spellEnd"/>
      <w:r>
        <w:rPr>
          <w:rFonts w:ascii="Impact" w:hAnsi="Impact"/>
          <w:color w:val="003300"/>
          <w:sz w:val="23"/>
          <w:szCs w:val="23"/>
        </w:rPr>
        <w:t xml:space="preserve"> Skim</w:t>
      </w:r>
      <w:r>
        <w:br/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Journal of Obesity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kalsium</w:t>
      </w:r>
      <w:proofErr w:type="spellEnd"/>
      <w:r>
        <w:t xml:space="preserve">, vitamin D, </w:t>
      </w:r>
      <w:proofErr w:type="spellStart"/>
      <w:r>
        <w:t>dan</w:t>
      </w:r>
      <w:proofErr w:type="spellEnd"/>
      <w:r>
        <w:t xml:space="preserve"> protein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susu</w:t>
      </w:r>
      <w:proofErr w:type="spellEnd"/>
      <w:r>
        <w:t xml:space="preserve"> skim </w:t>
      </w:r>
      <w:proofErr w:type="spellStart"/>
      <w:r>
        <w:t>dan</w:t>
      </w:r>
      <w:proofErr w:type="spellEnd"/>
      <w:r>
        <w:t xml:space="preserve"> yogurt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otot</w:t>
      </w:r>
      <w:proofErr w:type="spellEnd"/>
      <w:r>
        <w:t>.</w:t>
      </w:r>
    </w:p>
    <w:p w:rsidR="00F44FE8" w:rsidRDefault="00F44FE8" w:rsidP="00F44FE8">
      <w:pPr>
        <w:pStyle w:val="NormalWeb"/>
        <w:rPr>
          <w:ins w:id="1" w:author="Unknown"/>
        </w:rPr>
      </w:pPr>
      <w:proofErr w:type="gramStart"/>
      <w:ins w:id="2" w:author="Unknown">
        <w:r>
          <w:rPr>
            <w:rFonts w:ascii="Impact" w:hAnsi="Impact"/>
            <w:color w:val="003300"/>
            <w:sz w:val="23"/>
            <w:szCs w:val="23"/>
          </w:rPr>
          <w:t xml:space="preserve">4.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Apel</w:t>
        </w:r>
        <w:proofErr w:type="spellEnd"/>
        <w:r>
          <w:br/>
        </w:r>
        <w:proofErr w:type="spellStart"/>
        <w:r>
          <w:t>Untuk</w:t>
        </w:r>
        <w:proofErr w:type="spellEnd"/>
        <w:r>
          <w:t xml:space="preserve"> </w:t>
        </w:r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"http://artikelkesehatan99.com/empat-herbal-yang-dapat-mengontrol-berat-badan/" \t "_blank" </w:instrText>
        </w:r>
        <w:r>
          <w:rPr>
            <w:rStyle w:val="Strong"/>
          </w:rPr>
          <w:fldChar w:fldCharType="separate"/>
        </w:r>
        <w:proofErr w:type="spellStart"/>
        <w:r>
          <w:rPr>
            <w:rStyle w:val="Hyperlink"/>
            <w:b/>
            <w:bCs/>
          </w:rPr>
          <w:t>menjaga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berat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badan</w:t>
        </w:r>
        <w:proofErr w:type="spellEnd"/>
        <w:r>
          <w:rPr>
            <w:rStyle w:val="Strong"/>
          </w:rPr>
          <w:fldChar w:fldCharType="end"/>
        </w:r>
        <w:r>
          <w:t xml:space="preserve">, </w:t>
        </w:r>
        <w:proofErr w:type="spellStart"/>
        <w:r>
          <w:t>makanlah</w:t>
        </w:r>
        <w:proofErr w:type="spellEnd"/>
        <w:r>
          <w:t xml:space="preserve"> 1 </w:t>
        </w:r>
        <w:proofErr w:type="spellStart"/>
        <w:r>
          <w:t>atau</w:t>
        </w:r>
        <w:proofErr w:type="spellEnd"/>
        <w:r>
          <w:t xml:space="preserve"> 2 </w:t>
        </w:r>
        <w:proofErr w:type="spellStart"/>
        <w:r>
          <w:t>buah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perhari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Sejumlah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telah</w:t>
        </w:r>
        <w:proofErr w:type="spellEnd"/>
        <w:r>
          <w:t xml:space="preserve"> </w:t>
        </w:r>
        <w:proofErr w:type="spellStart"/>
        <w:r>
          <w:t>menemukan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setengah</w:t>
        </w:r>
        <w:proofErr w:type="spellEnd"/>
        <w:r>
          <w:t xml:space="preserve"> </w:t>
        </w:r>
        <w:proofErr w:type="spellStart"/>
        <w:r>
          <w:t>hingga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jam </w:t>
        </w:r>
        <w:proofErr w:type="spellStart"/>
        <w:r>
          <w:t>sebelum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"http://artikelkesehatan99.com/makanan-makanan-penyebab-timbulnya-jerawat/" \t "_blank" </w:instrText>
        </w:r>
        <w:r>
          <w:rPr>
            <w:rStyle w:val="Strong"/>
          </w:rPr>
          <w:fldChar w:fldCharType="separate"/>
        </w:r>
        <w:proofErr w:type="spellStart"/>
        <w:r>
          <w:rPr>
            <w:rStyle w:val="Hyperlink"/>
            <w:b/>
            <w:bCs/>
          </w:rPr>
          <w:t>makanan</w:t>
        </w:r>
        <w:proofErr w:type="spellEnd"/>
        <w:r>
          <w:rPr>
            <w:rStyle w:val="Strong"/>
          </w:rPr>
          <w:fldChar w:fldCharType="end"/>
        </w:r>
        <w:r>
          <w:t xml:space="preserve"> </w:t>
        </w:r>
        <w:proofErr w:type="spellStart"/>
        <w:r>
          <w:t>utama</w:t>
        </w:r>
        <w:proofErr w:type="spellEnd"/>
        <w:r>
          <w:t xml:space="preserve">,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memangkas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 xml:space="preserve"> </w:t>
        </w:r>
        <w:r>
          <w:rPr>
            <w:color w:val="000000"/>
          </w:rPr>
          <w:fldChar w:fldCharType="begin"/>
        </w:r>
        <w:r>
          <w:rPr>
            <w:color w:val="000000"/>
          </w:rPr>
          <w:instrText xml:space="preserve"> HYPERLINK "http://artikelkesehatan99.com/7-makanan-yang-membantu-menurunkan-berat-badan/" </w:instrText>
        </w:r>
        <w:r>
          <w:rPr>
            <w:color w:val="000000"/>
          </w:rPr>
          <w:fldChar w:fldCharType="separate"/>
        </w:r>
        <w:proofErr w:type="spellStart"/>
        <w:r>
          <w:rPr>
            <w:rStyle w:val="Hyperlink"/>
            <w:color w:val="000000"/>
          </w:rPr>
          <w:t>makanan</w:t>
        </w:r>
        <w:proofErr w:type="spellEnd"/>
        <w:r>
          <w:rPr>
            <w:color w:val="000000"/>
          </w:rPr>
          <w:fldChar w:fldCharType="end"/>
        </w:r>
        <w:r>
          <w:t xml:space="preserve"> </w:t>
        </w:r>
        <w:proofErr w:type="spellStart"/>
        <w:r>
          <w:t>utama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. </w:t>
        </w:r>
        <w:proofErr w:type="spellStart"/>
        <w:proofErr w:type="gramStart"/>
        <w:r>
          <w:t>Kenapa</w:t>
        </w:r>
        <w:proofErr w:type="spellEnd"/>
        <w:r>
          <w:t>?</w:t>
        </w:r>
        <w:proofErr w:type="gram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merasa</w:t>
        </w:r>
        <w:proofErr w:type="spellEnd"/>
        <w:r>
          <w:t xml:space="preserve"> </w:t>
        </w:r>
        <w:proofErr w:type="spellStart"/>
        <w:r>
          <w:t>kenyang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sedikit</w:t>
        </w:r>
        <w:proofErr w:type="spellEnd"/>
        <w:r>
          <w:t xml:space="preserve">.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terbaru</w:t>
        </w:r>
        <w:proofErr w:type="spellEnd"/>
        <w:r>
          <w:t xml:space="preserve"> </w:t>
        </w:r>
        <w:proofErr w:type="spellStart"/>
        <w:r>
          <w:t>menunjukkan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manfaat</w:t>
        </w:r>
        <w:proofErr w:type="spellEnd"/>
        <w:r>
          <w:t xml:space="preserve"> </w:t>
        </w:r>
        <w:proofErr w:type="spellStart"/>
        <w:proofErr w:type="gramStart"/>
        <w:r>
          <w:t>lain</w:t>
        </w:r>
        <w:proofErr w:type="spellEnd"/>
        <w:proofErr w:type="gramEnd"/>
        <w:r>
          <w:t xml:space="preserve">,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sindrom</w:t>
        </w:r>
        <w:proofErr w:type="spellEnd"/>
        <w:r>
          <w:t xml:space="preserve"> </w:t>
        </w:r>
        <w:proofErr w:type="spellStart"/>
        <w:r>
          <w:t>metabolik</w:t>
        </w:r>
        <w:proofErr w:type="spellEnd"/>
        <w:r>
          <w:t xml:space="preserve">, </w:t>
        </w:r>
        <w:proofErr w:type="spellStart"/>
        <w:r>
          <w:t>gabungan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tinggi</w:t>
        </w:r>
        <w:proofErr w:type="spellEnd"/>
        <w:r>
          <w:t xml:space="preserve">, </w:t>
        </w:r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"http://artikelkesehatan99.com/tekanan-darah-tinggi-bisa-diturunkan-dengan-makan-kismis/" \t "_blank" </w:instrText>
        </w:r>
        <w:r>
          <w:rPr>
            <w:rStyle w:val="Strong"/>
          </w:rPr>
          <w:fldChar w:fldCharType="separate"/>
        </w:r>
        <w:proofErr w:type="spellStart"/>
        <w:r>
          <w:rPr>
            <w:rStyle w:val="Hyperlink"/>
            <w:b/>
            <w:bCs/>
          </w:rPr>
          <w:t>tekanan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darah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tinggi</w:t>
        </w:r>
        <w:proofErr w:type="spellEnd"/>
        <w:r>
          <w:rPr>
            <w:rStyle w:val="Strong"/>
          </w:rPr>
          <w:fldChar w:fldCharType="end"/>
        </w:r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pradiabetes</w:t>
        </w:r>
        <w:proofErr w:type="spellEnd"/>
        <w:r>
          <w:t xml:space="preserve"> yang </w:t>
        </w:r>
        <w:proofErr w:type="spellStart"/>
        <w:r>
          <w:t>cenderung</w:t>
        </w:r>
        <w:proofErr w:type="spellEnd"/>
        <w:r>
          <w:t xml:space="preserve"> </w:t>
        </w:r>
        <w:proofErr w:type="spellStart"/>
        <w:r>
          <w:t>menebalkan</w:t>
        </w:r>
        <w:proofErr w:type="spellEnd"/>
        <w:r>
          <w:t xml:space="preserve"> </w:t>
        </w:r>
        <w:proofErr w:type="spellStart"/>
        <w:r>
          <w:t>bagian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sekitar</w:t>
        </w:r>
        <w:proofErr w:type="spellEnd"/>
        <w:r>
          <w:t xml:space="preserve"> </w:t>
        </w:r>
        <w:proofErr w:type="spellStart"/>
        <w:r>
          <w:t>pinggang</w:t>
        </w:r>
        <w:proofErr w:type="spellEnd"/>
        <w:r>
          <w:t>.</w:t>
        </w:r>
      </w:ins>
    </w:p>
    <w:p w:rsidR="00F44FE8" w:rsidRDefault="00F44FE8" w:rsidP="00F44FE8">
      <w:pPr>
        <w:pStyle w:val="NormalWeb"/>
        <w:rPr>
          <w:ins w:id="3" w:author="Unknown"/>
        </w:rPr>
      </w:pPr>
      <w:proofErr w:type="gramStart"/>
      <w:ins w:id="4" w:author="Unknown">
        <w:r>
          <w:rPr>
            <w:rFonts w:ascii="Impact" w:hAnsi="Impact"/>
            <w:color w:val="003300"/>
            <w:sz w:val="23"/>
            <w:szCs w:val="23"/>
          </w:rPr>
          <w:t xml:space="preserve">5.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Daging</w:t>
        </w:r>
        <w:proofErr w:type="spellEnd"/>
        <w:r>
          <w:rPr>
            <w:rFonts w:ascii="Impact" w:hAnsi="Impact"/>
            <w:color w:val="003300"/>
            <w:sz w:val="23"/>
            <w:szCs w:val="23"/>
          </w:rPr>
          <w:t xml:space="preserve">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Merah</w:t>
        </w:r>
        <w:proofErr w:type="spellEnd"/>
        <w:r>
          <w:br/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ragu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daging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r>
          <w:rPr>
            <w:color w:val="000000"/>
          </w:rPr>
          <w:fldChar w:fldCharType="begin"/>
        </w:r>
        <w:r>
          <w:rPr>
            <w:color w:val="000000"/>
          </w:rPr>
          <w:instrText xml:space="preserve"> HYPERLINK "http://artikelkesehatan99.com/7-makanan-yang-membantu-menurunkan-berat-badan/" </w:instrText>
        </w:r>
        <w:r>
          <w:rPr>
            <w:color w:val="000000"/>
          </w:rPr>
          <w:fldChar w:fldCharType="separate"/>
        </w:r>
        <w:proofErr w:type="spellStart"/>
        <w:r>
          <w:rPr>
            <w:rStyle w:val="Emphasis"/>
            <w:b/>
            <w:bCs/>
            <w:color w:val="000000"/>
            <w:u w:val="single"/>
          </w:rPr>
          <w:t>menurunkan</w:t>
        </w:r>
        <w:proofErr w:type="spellEnd"/>
        <w:r>
          <w:rPr>
            <w:rStyle w:val="Emphasis"/>
            <w:b/>
            <w:bCs/>
            <w:color w:val="000000"/>
            <w:u w:val="single"/>
          </w:rPr>
          <w:t xml:space="preserve"> </w:t>
        </w:r>
        <w:proofErr w:type="spellStart"/>
        <w:r>
          <w:rPr>
            <w:rStyle w:val="Emphasis"/>
            <w:b/>
            <w:bCs/>
            <w:color w:val="000000"/>
            <w:u w:val="single"/>
          </w:rPr>
          <w:t>berat</w:t>
        </w:r>
        <w:proofErr w:type="spellEnd"/>
        <w:r>
          <w:rPr>
            <w:rStyle w:val="Emphasis"/>
            <w:b/>
            <w:bCs/>
            <w:color w:val="000000"/>
            <w:u w:val="single"/>
          </w:rPr>
          <w:t xml:space="preserve"> </w:t>
        </w:r>
        <w:proofErr w:type="spellStart"/>
        <w:r>
          <w:rPr>
            <w:rStyle w:val="Emphasis"/>
            <w:b/>
            <w:bCs/>
            <w:color w:val="000000"/>
            <w:u w:val="single"/>
          </w:rPr>
          <w:t>badan</w:t>
        </w:r>
        <w:proofErr w:type="spellEnd"/>
        <w:r>
          <w:rPr>
            <w:color w:val="000000"/>
          </w:rPr>
          <w:fldChar w:fldCharType="end"/>
        </w:r>
        <w:r>
          <w:t xml:space="preserve"> </w:t>
        </w:r>
        <w:proofErr w:type="spellStart"/>
        <w:r>
          <w:t>anda</w:t>
        </w:r>
        <w:proofErr w:type="spellEnd"/>
        <w:r>
          <w:t>?</w:t>
        </w:r>
        <w:proofErr w:type="gramEnd"/>
        <w:r>
          <w:t xml:space="preserve"> </w:t>
        </w:r>
        <w:proofErr w:type="spellStart"/>
        <w:proofErr w:type="gramStart"/>
        <w:r>
          <w:t>Tunggu</w:t>
        </w:r>
        <w:proofErr w:type="spellEnd"/>
        <w:r>
          <w:t xml:space="preserve"> </w:t>
        </w:r>
        <w:proofErr w:type="spellStart"/>
        <w:r>
          <w:t>dulu</w:t>
        </w:r>
        <w:proofErr w:type="spellEnd"/>
        <w:r>
          <w:t xml:space="preserve">,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menurut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di American Journal of clinical Nutrition </w:t>
        </w:r>
        <w:proofErr w:type="spellStart"/>
        <w:r>
          <w:t>membandingkan</w:t>
        </w:r>
        <w:proofErr w:type="spellEnd"/>
        <w:r>
          <w:t xml:space="preserve"> </w:t>
        </w:r>
        <w:proofErr w:type="spellStart"/>
        <w:r>
          <w:t>hasil</w:t>
        </w:r>
        <w:proofErr w:type="spellEnd"/>
        <w:r>
          <w:t xml:space="preserve"> diet </w:t>
        </w:r>
        <w:proofErr w:type="spellStart"/>
        <w:r>
          <w:lastRenderedPageBreak/>
          <w:t>untuk</w:t>
        </w:r>
        <w:proofErr w:type="spellEnd"/>
        <w:r>
          <w:t xml:space="preserve"> </w:t>
        </w:r>
        <w:proofErr w:type="spellStart"/>
        <w:r>
          <w:t>perempuan</w:t>
        </w:r>
        <w:proofErr w:type="spellEnd"/>
        <w:r>
          <w:t xml:space="preserve"> yang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daging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perempuan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daging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Hasilnya</w:t>
        </w:r>
        <w:proofErr w:type="spellEnd"/>
        <w:r>
          <w:t xml:space="preserve">, </w:t>
        </w:r>
        <w:proofErr w:type="spellStart"/>
        <w:r>
          <w:t>perempuan</w:t>
        </w:r>
        <w:proofErr w:type="spellEnd"/>
        <w:r>
          <w:t xml:space="preserve"> yang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daging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 xml:space="preserve"> </w:t>
        </w:r>
        <w:proofErr w:type="spellStart"/>
        <w:r>
          <w:t>kehilangan</w:t>
        </w:r>
        <w:proofErr w:type="spellEnd"/>
        <w:r>
          <w:t xml:space="preserve"> </w:t>
        </w:r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"http://artikelkesehatan99.com/7-penyebab-kenaikan-berat-badan-yang-tidak-dapat-anda-kontrol/" \t "_blank" </w:instrText>
        </w:r>
        <w:r>
          <w:rPr>
            <w:rStyle w:val="Strong"/>
          </w:rPr>
          <w:fldChar w:fldCharType="separate"/>
        </w:r>
        <w:proofErr w:type="spellStart"/>
        <w:r>
          <w:rPr>
            <w:rStyle w:val="Hyperlink"/>
            <w:b/>
            <w:bCs/>
          </w:rPr>
          <w:t>berat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badan</w:t>
        </w:r>
        <w:proofErr w:type="spellEnd"/>
        <w:r>
          <w:rPr>
            <w:rStyle w:val="Strong"/>
          </w:rPr>
          <w:fldChar w:fldCharType="end"/>
        </w:r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>.</w:t>
        </w:r>
        <w:proofErr w:type="gramEnd"/>
        <w:r>
          <w:t xml:space="preserve"> Para </w:t>
        </w:r>
        <w:proofErr w:type="spellStart"/>
        <w:r>
          <w:t>ahli</w:t>
        </w:r>
        <w:proofErr w:type="spellEnd"/>
        <w:r>
          <w:t xml:space="preserve"> </w:t>
        </w:r>
        <w:proofErr w:type="spellStart"/>
        <w:r>
          <w:t>menduga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protein </w:t>
        </w:r>
        <w:proofErr w:type="spellStart"/>
        <w:r>
          <w:t>padat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daging</w:t>
        </w:r>
        <w:proofErr w:type="spellEnd"/>
        <w:r>
          <w:t xml:space="preserve"> </w:t>
        </w:r>
        <w:proofErr w:type="spellStart"/>
        <w:r>
          <w:t>merah</w:t>
        </w:r>
        <w:proofErr w:type="spellEnd"/>
        <w:r>
          <w:t xml:space="preserve"> </w:t>
        </w:r>
        <w:proofErr w:type="spellStart"/>
        <w:r>
          <w:t>tanpa</w:t>
        </w:r>
        <w:proofErr w:type="spellEnd"/>
        <w:r>
          <w:t xml:space="preserve"> </w:t>
        </w:r>
        <w:proofErr w:type="spellStart"/>
        <w:r>
          <w:t>lemak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mempertahankan</w:t>
        </w:r>
        <w:proofErr w:type="spellEnd"/>
        <w:r>
          <w:t xml:space="preserve"> </w:t>
        </w:r>
        <w:proofErr w:type="spellStart"/>
        <w:proofErr w:type="gramStart"/>
        <w:r>
          <w:t>massa</w:t>
        </w:r>
        <w:proofErr w:type="spellEnd"/>
        <w:proofErr w:type="gramEnd"/>
        <w:r>
          <w:t xml:space="preserve"> </w:t>
        </w:r>
        <w:proofErr w:type="spellStart"/>
        <w:r>
          <w:t>otot</w:t>
        </w:r>
        <w:proofErr w:type="spellEnd"/>
        <w:r>
          <w:t xml:space="preserve">,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tentu</w:t>
        </w:r>
        <w:proofErr w:type="spellEnd"/>
        <w:r>
          <w:t xml:space="preserve"> </w:t>
        </w:r>
        <w:proofErr w:type="spellStart"/>
        <w:r>
          <w:t>saja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hanyalah</w:t>
        </w:r>
        <w:proofErr w:type="spellEnd"/>
        <w:r>
          <w:t xml:space="preserve"> </w:t>
        </w:r>
        <w:proofErr w:type="spellStart"/>
        <w:r>
          <w:t>asumsi</w:t>
        </w:r>
        <w:proofErr w:type="spellEnd"/>
        <w:r>
          <w:t xml:space="preserve"> </w:t>
        </w:r>
        <w:proofErr w:type="spellStart"/>
        <w:r>
          <w:t>saja</w:t>
        </w:r>
        <w:proofErr w:type="spellEnd"/>
        <w:r>
          <w:t>.</w:t>
        </w:r>
      </w:ins>
    </w:p>
    <w:p w:rsidR="00F44FE8" w:rsidRDefault="00F44FE8" w:rsidP="00F44FE8">
      <w:pPr>
        <w:pStyle w:val="NormalWeb"/>
        <w:rPr>
          <w:ins w:id="5" w:author="Unknown"/>
        </w:rPr>
      </w:pPr>
      <w:ins w:id="6" w:author="Unknown">
        <w:r>
          <w:rPr>
            <w:rFonts w:ascii="Impact" w:hAnsi="Impact"/>
            <w:color w:val="003300"/>
            <w:sz w:val="23"/>
            <w:szCs w:val="23"/>
          </w:rPr>
          <w:t xml:space="preserve">6.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Kayu</w:t>
        </w:r>
        <w:proofErr w:type="spellEnd"/>
        <w:r>
          <w:rPr>
            <w:rFonts w:ascii="Impact" w:hAnsi="Impact"/>
            <w:color w:val="003300"/>
            <w:sz w:val="23"/>
            <w:szCs w:val="23"/>
          </w:rPr>
          <w:t xml:space="preserve"> </w:t>
        </w:r>
        <w:proofErr w:type="spellStart"/>
        <w:proofErr w:type="gramStart"/>
        <w:r>
          <w:rPr>
            <w:rFonts w:ascii="Impact" w:hAnsi="Impact"/>
            <w:color w:val="003300"/>
            <w:sz w:val="23"/>
            <w:szCs w:val="23"/>
          </w:rPr>
          <w:t>manis</w:t>
        </w:r>
        <w:proofErr w:type="spellEnd"/>
        <w:proofErr w:type="gramEnd"/>
        <w:r>
          <w:br/>
        </w:r>
        <w:proofErr w:type="spellStart"/>
        <w:r>
          <w:t>Rempah-rempah</w:t>
        </w:r>
        <w:proofErr w:type="spellEnd"/>
        <w:r>
          <w:t xml:space="preserve"> yang </w:t>
        </w:r>
        <w:proofErr w:type="spellStart"/>
        <w:r>
          <w:t>mudah</w:t>
        </w:r>
        <w:proofErr w:type="spellEnd"/>
        <w:r>
          <w:t xml:space="preserve"> </w:t>
        </w:r>
        <w:proofErr w:type="spellStart"/>
        <w:r>
          <w:t>dijumpai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ternyata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kemampuan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memetabolisme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, </w:t>
        </w:r>
        <w:proofErr w:type="spellStart"/>
        <w:r>
          <w:t>menurut</w:t>
        </w:r>
        <w:proofErr w:type="spellEnd"/>
        <w:r>
          <w:t xml:space="preserve"> data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studi</w:t>
        </w:r>
        <w:proofErr w:type="spellEnd"/>
        <w:r>
          <w:t xml:space="preserve"> yang </w:t>
        </w:r>
        <w:proofErr w:type="spellStart"/>
        <w:r>
          <w:t>melibatkan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diabetes. </w:t>
        </w:r>
        <w:proofErr w:type="spellStart"/>
        <w:r>
          <w:t>Mengonsumsi</w:t>
        </w:r>
        <w:proofErr w:type="spellEnd"/>
        <w:r>
          <w:t xml:space="preserve"> </w:t>
        </w:r>
        <w:proofErr w:type="spellStart"/>
        <w:r>
          <w:t>setidaknya</w:t>
        </w:r>
        <w:proofErr w:type="spellEnd"/>
        <w:r>
          <w:t xml:space="preserve"> 1/4 </w:t>
        </w:r>
        <w:proofErr w:type="spellStart"/>
        <w:r>
          <w:t>hingga</w:t>
        </w:r>
        <w:proofErr w:type="spellEnd"/>
        <w:r>
          <w:t xml:space="preserve"> 2 </w:t>
        </w:r>
        <w:proofErr w:type="spellStart"/>
        <w:r>
          <w:t>sendok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kayu</w:t>
        </w:r>
        <w:proofErr w:type="spellEnd"/>
        <w:r>
          <w:t xml:space="preserve"> </w:t>
        </w:r>
        <w:proofErr w:type="spellStart"/>
        <w:proofErr w:type="gramStart"/>
        <w:r>
          <w:t>manis</w:t>
        </w:r>
        <w:proofErr w:type="spellEnd"/>
        <w:proofErr w:type="gramEnd"/>
        <w:r>
          <w:t xml:space="preserve"> per </w:t>
        </w:r>
        <w:proofErr w:type="spellStart"/>
        <w:r>
          <w:t>hari</w:t>
        </w:r>
        <w:proofErr w:type="spellEnd"/>
        <w:r>
          <w:t xml:space="preserve">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kadar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sebanya</w:t>
        </w:r>
        <w:proofErr w:type="spellEnd"/>
        <w:r>
          <w:t xml:space="preserve"> 10 </w:t>
        </w:r>
        <w:proofErr w:type="spellStart"/>
        <w:r>
          <w:t>hingga</w:t>
        </w:r>
        <w:proofErr w:type="spellEnd"/>
        <w:r>
          <w:t xml:space="preserve"> 25 </w:t>
        </w:r>
        <w:proofErr w:type="spellStart"/>
        <w:r>
          <w:t>persen</w:t>
        </w:r>
        <w:proofErr w:type="spellEnd"/>
        <w:r>
          <w:t xml:space="preserve">. </w:t>
        </w:r>
        <w:proofErr w:type="spellStart"/>
        <w:r>
          <w:t>Kayu</w:t>
        </w:r>
        <w:proofErr w:type="spellEnd"/>
        <w:r>
          <w:t xml:space="preserve"> </w:t>
        </w:r>
        <w:proofErr w:type="spellStart"/>
        <w:proofErr w:type="gramStart"/>
        <w:r>
          <w:t>manis</w:t>
        </w:r>
        <w:proofErr w:type="spellEnd"/>
        <w:proofErr w:type="gram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tambahkan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sereal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kopi.</w:t>
        </w:r>
      </w:ins>
    </w:p>
    <w:p w:rsidR="00F44FE8" w:rsidRDefault="00F44FE8" w:rsidP="00F44FE8">
      <w:pPr>
        <w:pStyle w:val="NormalWeb"/>
        <w:rPr>
          <w:ins w:id="7" w:author="Unknown"/>
        </w:rPr>
      </w:pPr>
      <w:ins w:id="8" w:author="Unknown">
        <w:r>
          <w:rPr>
            <w:rFonts w:ascii="Impact" w:hAnsi="Impact"/>
            <w:color w:val="003300"/>
            <w:sz w:val="23"/>
            <w:szCs w:val="23"/>
          </w:rPr>
          <w:t xml:space="preserve">7.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Kacang</w:t>
        </w:r>
        <w:proofErr w:type="spellEnd"/>
        <w:r>
          <w:rPr>
            <w:rFonts w:ascii="Impact" w:hAnsi="Impact"/>
            <w:color w:val="003300"/>
            <w:sz w:val="23"/>
            <w:szCs w:val="23"/>
          </w:rPr>
          <w:t xml:space="preserve"> Almond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dan</w:t>
        </w:r>
        <w:proofErr w:type="spellEnd"/>
        <w:r>
          <w:rPr>
            <w:rFonts w:ascii="Impact" w:hAnsi="Impact"/>
            <w:color w:val="003300"/>
            <w:sz w:val="23"/>
            <w:szCs w:val="23"/>
          </w:rPr>
          <w:t xml:space="preserve"> </w:t>
        </w:r>
        <w:proofErr w:type="spellStart"/>
        <w:r>
          <w:rPr>
            <w:rFonts w:ascii="Impact" w:hAnsi="Impact"/>
            <w:color w:val="003300"/>
            <w:sz w:val="23"/>
            <w:szCs w:val="23"/>
          </w:rPr>
          <w:t>Mentega</w:t>
        </w:r>
        <w:proofErr w:type="spellEnd"/>
        <w:r>
          <w:rPr>
            <w:rFonts w:ascii="Impact" w:hAnsi="Impact"/>
            <w:color w:val="003300"/>
            <w:sz w:val="23"/>
            <w:szCs w:val="23"/>
          </w:rPr>
          <w:t xml:space="preserve"> Almond</w:t>
        </w:r>
        <w:r>
          <w:br/>
        </w:r>
        <w:r>
          <w:fldChar w:fldCharType="begin"/>
        </w:r>
        <w:r>
          <w:instrText xml:space="preserve"> HYPERLINK "http://healthyliving.msn.com/health-wellness/7-foods-that-help-you-lose-weight-2" \t "_blank" </w:instrText>
        </w:r>
        <w:r>
          <w:fldChar w:fldCharType="separate"/>
        </w:r>
        <w:proofErr w:type="spellStart"/>
        <w:r>
          <w:rPr>
            <w:rStyle w:val="Hyperlink"/>
          </w:rPr>
          <w:t>Makanan</w:t>
        </w:r>
        <w:proofErr w:type="spellEnd"/>
        <w:r>
          <w:fldChar w:fldCharType="end"/>
        </w:r>
        <w:r>
          <w:t xml:space="preserve"> </w:t>
        </w:r>
        <w:proofErr w:type="gramStart"/>
        <w:r>
          <w:t>lain</w:t>
        </w:r>
        <w:proofErr w:type="gramEnd"/>
        <w:r>
          <w:t xml:space="preserve"> yang </w:t>
        </w:r>
        <w:proofErr w:type="spellStart"/>
        <w:r>
          <w:t>mungkin</w:t>
        </w:r>
        <w:proofErr w:type="spellEnd"/>
        <w:r>
          <w:t xml:space="preserve"> </w:t>
        </w:r>
        <w:proofErr w:type="spellStart"/>
        <w:r>
          <w:t>diragukan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"http://artikelkesehatan99.com/20-tips-diet-untuk-menurunkan-berat-badan/" \t "_blank" </w:instrText>
        </w:r>
        <w:r>
          <w:rPr>
            <w:rStyle w:val="Strong"/>
          </w:rPr>
          <w:fldChar w:fldCharType="separate"/>
        </w:r>
        <w:proofErr w:type="spellStart"/>
        <w:r>
          <w:rPr>
            <w:rStyle w:val="Hyperlink"/>
            <w:b/>
            <w:bCs/>
          </w:rPr>
          <w:t>menurunkan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berat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badan</w:t>
        </w:r>
        <w:proofErr w:type="spellEnd"/>
        <w:r>
          <w:rPr>
            <w:rStyle w:val="Strong"/>
          </w:rPr>
          <w:fldChar w:fldCharType="end"/>
        </w:r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 almond. </w:t>
        </w:r>
        <w:proofErr w:type="spellStart"/>
        <w:r>
          <w:t>Memang</w:t>
        </w:r>
        <w:proofErr w:type="spellEnd"/>
        <w:r>
          <w:t xml:space="preserve"> </w:t>
        </w:r>
        <w:proofErr w:type="spellStart"/>
        <w:r>
          <w:t>benar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almond </w:t>
        </w:r>
        <w:proofErr w:type="spellStart"/>
        <w:r>
          <w:t>padat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kalori</w:t>
        </w:r>
        <w:proofErr w:type="spellEnd"/>
        <w:r>
          <w:t xml:space="preserve">, </w:t>
        </w:r>
        <w:proofErr w:type="spellStart"/>
        <w:r>
          <w:t>namun</w:t>
        </w:r>
        <w:proofErr w:type="spellEnd"/>
        <w:r>
          <w:t xml:space="preserve"> almond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kandungan</w:t>
        </w:r>
        <w:proofErr w:type="spellEnd"/>
        <w:r>
          <w:t xml:space="preserve"> </w:t>
        </w:r>
        <w:proofErr w:type="spellStart"/>
        <w:r>
          <w:t>gizi</w:t>
        </w:r>
        <w:proofErr w:type="spellEnd"/>
        <w:r>
          <w:t xml:space="preserve"> yang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menangkal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trigliserida</w:t>
        </w:r>
        <w:proofErr w:type="spellEnd"/>
        <w:r>
          <w:t xml:space="preserve">. </w:t>
        </w:r>
        <w:proofErr w:type="spellStart"/>
        <w:r>
          <w:t>Sebuah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di American Journal of Clinical Nutrition </w:t>
        </w:r>
        <w:proofErr w:type="spellStart"/>
        <w:r>
          <w:t>menemukan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 almond </w:t>
        </w:r>
        <w:proofErr w:type="spellStart"/>
        <w:proofErr w:type="gramStart"/>
        <w:r>
          <w:t>sama</w:t>
        </w:r>
        <w:proofErr w:type="spellEnd"/>
        <w:proofErr w:type="gramEnd"/>
        <w:r>
          <w:t xml:space="preserve"> </w:t>
        </w:r>
        <w:proofErr w:type="spellStart"/>
        <w:r>
          <w:t>efektifnya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mengonsumsi</w:t>
        </w:r>
        <w:proofErr w:type="spellEnd"/>
        <w:r>
          <w:t xml:space="preserve"> statin (</w:t>
        </w:r>
        <w:proofErr w:type="spellStart"/>
        <w:r>
          <w:t>golongan</w:t>
        </w:r>
        <w:proofErr w:type="spellEnd"/>
        <w:r>
          <w:t xml:space="preserve"> </w:t>
        </w:r>
        <w:proofErr w:type="spellStart"/>
        <w:r>
          <w:t>obat</w:t>
        </w:r>
        <w:proofErr w:type="spellEnd"/>
        <w:r>
          <w:t xml:space="preserve"> </w:t>
        </w:r>
        <w:proofErr w:type="spellStart"/>
        <w:r>
          <w:t>resep</w:t>
        </w:r>
        <w:proofErr w:type="spellEnd"/>
        <w:r>
          <w:t xml:space="preserve"> yang </w:t>
        </w:r>
        <w:proofErr w:type="spellStart"/>
        <w:r>
          <w:t>berguna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tingkat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). </w:t>
        </w:r>
        <w:proofErr w:type="spellStart"/>
        <w:proofErr w:type="gramStart"/>
        <w:r>
          <w:t>Begitu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mentega</w:t>
        </w:r>
        <w:proofErr w:type="spellEnd"/>
        <w:r>
          <w:t xml:space="preserve"> almond yang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tambahan</w:t>
        </w:r>
        <w:proofErr w:type="spellEnd"/>
        <w:r>
          <w:t xml:space="preserve"> protein.</w:t>
        </w:r>
        <w:proofErr w:type="gramEnd"/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266303"/>
    <w:rsid w:val="00BE62F5"/>
    <w:rsid w:val="00C236E8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ikelkesehatan99.com/lada-hitam-si-pelawan-lema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kelkesehatan99.com/6-makanan-dan-minuman-non-susu-yang-mengandung-kalsium/" TargetMode="External"/><Relationship Id="rId5" Type="http://schemas.openxmlformats.org/officeDocument/2006/relationships/hyperlink" Target="http://artikelkesehatan99.com/tips-pola-hidup-sehat-untuk-menurunkan-berat-bad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2016-05-31T12:06:00Z</dcterms:created>
  <dcterms:modified xsi:type="dcterms:W3CDTF">2016-05-31T12:06:00Z</dcterms:modified>
</cp:coreProperties>
</file>