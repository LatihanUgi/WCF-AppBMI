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C1" w:rsidRDefault="007D41C1" w:rsidP="007D41C1">
      <w:pPr>
        <w:pStyle w:val="Heading1"/>
      </w:pPr>
      <w:r>
        <w:t xml:space="preserve">9 Tips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 Program Diet</w:t>
      </w:r>
    </w:p>
    <w:p w:rsidR="007D41C1" w:rsidRDefault="007D41C1" w:rsidP="007D41C1">
      <w:pPr>
        <w:pStyle w:val="NormalWeb"/>
        <w:rPr>
          <w:rStyle w:val="Strong"/>
        </w:rPr>
      </w:pPr>
      <w:bookmarkStart w:id="0" w:name="_GoBack"/>
      <w:bookmarkEnd w:id="0"/>
    </w:p>
    <w:p w:rsidR="007D41C1" w:rsidRDefault="007D41C1" w:rsidP="007D41C1">
      <w:pPr>
        <w:pStyle w:val="NormalWeb"/>
      </w:pPr>
      <w:proofErr w:type="spellStart"/>
      <w:r>
        <w:rPr>
          <w:rStyle w:val="Strong"/>
        </w:rPr>
        <w:t>Menurunkan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badan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gampang-gampang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. </w:t>
      </w:r>
      <w:proofErr w:type="spellStart"/>
      <w:proofErr w:type="gramStart"/>
      <w:r>
        <w:t>Banyak</w:t>
      </w:r>
      <w:proofErr w:type="spellEnd"/>
      <w:r>
        <w:t xml:space="preserve"> orang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diet yang </w:t>
      </w:r>
      <w:proofErr w:type="spellStart"/>
      <w:r>
        <w:t>ketat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badannya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diet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>.</w:t>
      </w:r>
      <w:proofErr w:type="gramEnd"/>
      <w:r>
        <w:t xml:space="preserve"> </w:t>
      </w:r>
      <w:hyperlink r:id="rId5" w:history="1">
        <w:proofErr w:type="spellStart"/>
        <w:r>
          <w:rPr>
            <w:rStyle w:val="Hyperlink"/>
          </w:rPr>
          <w:t>Menurunkan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badan</w:t>
        </w:r>
        <w:proofErr w:type="spellEnd"/>
      </w:hyperlink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diet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‘</w:t>
      </w:r>
      <w:proofErr w:type="spellStart"/>
      <w:r>
        <w:t>menyiksa</w:t>
      </w:r>
      <w:proofErr w:type="spellEnd"/>
      <w:r>
        <w:t xml:space="preserve">’,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.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sehat</w:t>
      </w:r>
      <w:proofErr w:type="spellEnd"/>
      <w:r>
        <w:t>.</w:t>
      </w:r>
    </w:p>
    <w:p w:rsidR="007D41C1" w:rsidRDefault="007D41C1" w:rsidP="007D41C1">
      <w:pPr>
        <w:pStyle w:val="Heading2"/>
      </w:pPr>
      <w:r>
        <w:rPr>
          <w:rFonts w:ascii="Arial" w:hAnsi="Arial" w:cs="Arial"/>
          <w:color w:val="003366"/>
        </w:rPr>
        <w:t xml:space="preserve">9 Tips </w:t>
      </w:r>
      <w:proofErr w:type="spellStart"/>
      <w:r>
        <w:rPr>
          <w:rFonts w:ascii="Arial" w:hAnsi="Arial" w:cs="Arial"/>
          <w:color w:val="003366"/>
        </w:rPr>
        <w:t>sehat</w:t>
      </w:r>
      <w:proofErr w:type="spellEnd"/>
      <w:r>
        <w:rPr>
          <w:rFonts w:ascii="Arial" w:hAnsi="Arial" w:cs="Arial"/>
          <w:color w:val="003366"/>
        </w:rPr>
        <w:t xml:space="preserve"> </w:t>
      </w:r>
      <w:proofErr w:type="spellStart"/>
      <w:r>
        <w:rPr>
          <w:rFonts w:ascii="Arial" w:hAnsi="Arial" w:cs="Arial"/>
          <w:color w:val="003366"/>
        </w:rPr>
        <w:t>menurunkan</w:t>
      </w:r>
      <w:proofErr w:type="spellEnd"/>
      <w:r>
        <w:rPr>
          <w:rFonts w:ascii="Arial" w:hAnsi="Arial" w:cs="Arial"/>
          <w:color w:val="003366"/>
        </w:rPr>
        <w:t xml:space="preserve"> </w:t>
      </w:r>
      <w:proofErr w:type="spellStart"/>
      <w:r>
        <w:rPr>
          <w:rFonts w:ascii="Arial" w:hAnsi="Arial" w:cs="Arial"/>
          <w:color w:val="003366"/>
        </w:rPr>
        <w:t>berat</w:t>
      </w:r>
      <w:proofErr w:type="spellEnd"/>
      <w:r>
        <w:rPr>
          <w:rFonts w:ascii="Arial" w:hAnsi="Arial" w:cs="Arial"/>
          <w:color w:val="003366"/>
        </w:rPr>
        <w:t xml:space="preserve"> </w:t>
      </w:r>
      <w:proofErr w:type="spellStart"/>
      <w:r>
        <w:rPr>
          <w:rFonts w:ascii="Arial" w:hAnsi="Arial" w:cs="Arial"/>
          <w:color w:val="003366"/>
        </w:rPr>
        <w:t>badan</w:t>
      </w:r>
      <w:proofErr w:type="spellEnd"/>
      <w:r>
        <w:rPr>
          <w:rFonts w:ascii="Arial" w:hAnsi="Arial" w:cs="Arial"/>
          <w:color w:val="003366"/>
        </w:rPr>
        <w:t xml:space="preserve"> </w:t>
      </w:r>
      <w:proofErr w:type="spellStart"/>
      <w:r>
        <w:rPr>
          <w:rFonts w:ascii="Arial" w:hAnsi="Arial" w:cs="Arial"/>
          <w:color w:val="003366"/>
        </w:rPr>
        <w:t>tanpa</w:t>
      </w:r>
      <w:proofErr w:type="spellEnd"/>
      <w:r>
        <w:rPr>
          <w:rFonts w:ascii="Arial" w:hAnsi="Arial" w:cs="Arial"/>
          <w:color w:val="003366"/>
        </w:rPr>
        <w:t xml:space="preserve"> </w:t>
      </w:r>
      <w:proofErr w:type="spellStart"/>
      <w:r>
        <w:rPr>
          <w:rFonts w:ascii="Arial" w:hAnsi="Arial" w:cs="Arial"/>
          <w:color w:val="003366"/>
        </w:rPr>
        <w:t>harus</w:t>
      </w:r>
      <w:proofErr w:type="spellEnd"/>
      <w:r>
        <w:rPr>
          <w:rFonts w:ascii="Arial" w:hAnsi="Arial" w:cs="Arial"/>
          <w:color w:val="003366"/>
        </w:rPr>
        <w:t xml:space="preserve"> </w:t>
      </w:r>
      <w:proofErr w:type="spellStart"/>
      <w:r>
        <w:rPr>
          <w:rFonts w:ascii="Arial" w:hAnsi="Arial" w:cs="Arial"/>
          <w:color w:val="003366"/>
        </w:rPr>
        <w:t>melalui</w:t>
      </w:r>
      <w:proofErr w:type="spellEnd"/>
      <w:r>
        <w:rPr>
          <w:rFonts w:ascii="Arial" w:hAnsi="Arial" w:cs="Arial"/>
          <w:color w:val="003366"/>
        </w:rPr>
        <w:t xml:space="preserve"> program diet</w:t>
      </w:r>
    </w:p>
    <w:p w:rsidR="007D41C1" w:rsidRDefault="007D41C1" w:rsidP="007D41C1">
      <w:pPr>
        <w:pStyle w:val="NormalWeb"/>
      </w:pPr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1.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Minum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air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putih</w:t>
      </w:r>
      <w:proofErr w:type="spellEnd"/>
      <w:r>
        <w:br/>
        <w:t xml:space="preserve">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,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keringat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hyperlink r:id="rId6" w:tgtFrame="_blank" w:history="1">
        <w:proofErr w:type="spellStart"/>
        <w:r>
          <w:rPr>
            <w:rStyle w:val="Strong"/>
            <w:color w:val="0000FF"/>
            <w:u w:val="single"/>
          </w:rPr>
          <w:t>minum</w:t>
        </w:r>
        <w:proofErr w:type="spellEnd"/>
        <w:r>
          <w:rPr>
            <w:rStyle w:val="Strong"/>
            <w:color w:val="0000FF"/>
            <w:u w:val="single"/>
          </w:rPr>
          <w:t xml:space="preserve"> air </w:t>
        </w:r>
        <w:proofErr w:type="spellStart"/>
        <w:r>
          <w:rPr>
            <w:rStyle w:val="Strong"/>
            <w:color w:val="0000FF"/>
            <w:u w:val="single"/>
          </w:rPr>
          <w:t>putih</w:t>
        </w:r>
        <w:proofErr w:type="spellEnd"/>
      </w:hyperlink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>.</w:t>
      </w:r>
      <w:proofErr w:type="gramEnd"/>
    </w:p>
    <w:p w:rsidR="007D41C1" w:rsidRDefault="007D41C1" w:rsidP="007D41C1">
      <w:pPr>
        <w:pStyle w:val="NormalWeb"/>
      </w:pPr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2.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Minum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teh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hijau</w:t>
      </w:r>
      <w:proofErr w:type="spellEnd"/>
      <w:r>
        <w:br/>
      </w:r>
      <w:proofErr w:type="spellStart"/>
      <w:r>
        <w:t>Selain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, </w:t>
      </w:r>
      <w:proofErr w:type="spellStart"/>
      <w:r>
        <w:t>menurunkan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kolesterol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membakar</w:t>
      </w:r>
      <w:proofErr w:type="spellEnd"/>
      <w:r>
        <w:t xml:space="preserve"> </w:t>
      </w:r>
      <w:proofErr w:type="spellStart"/>
      <w:r>
        <w:t>lemak</w:t>
      </w:r>
      <w:proofErr w:type="spellEnd"/>
      <w:r>
        <w:t>.</w:t>
      </w:r>
    </w:p>
    <w:p w:rsidR="007D41C1" w:rsidRDefault="007D41C1" w:rsidP="007D41C1">
      <w:pPr>
        <w:pStyle w:val="NormalWeb"/>
      </w:pPr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3.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Hindari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minuman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berkalori</w:t>
      </w:r>
      <w:proofErr w:type="spellEnd"/>
      <w:r>
        <w:br/>
      </w:r>
      <w:proofErr w:type="spellStart"/>
      <w:r>
        <w:t>Hindari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berkalori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hyperlink r:id="rId7" w:tgtFrame="_blank" w:history="1">
        <w:proofErr w:type="spellStart"/>
        <w:r>
          <w:rPr>
            <w:rStyle w:val="Strong"/>
            <w:color w:val="0000FF"/>
            <w:u w:val="single"/>
          </w:rPr>
          <w:t>minuman</w:t>
        </w:r>
        <w:proofErr w:type="spellEnd"/>
        <w:r>
          <w:rPr>
            <w:rStyle w:val="Strong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color w:val="0000FF"/>
            <w:u w:val="single"/>
          </w:rPr>
          <w:t>berenergi</w:t>
        </w:r>
        <w:proofErr w:type="spellEnd"/>
      </w:hyperlink>
      <w:r>
        <w:t xml:space="preserve">, soda, </w:t>
      </w:r>
      <w:proofErr w:type="spellStart"/>
      <w:r>
        <w:t>atau</w:t>
      </w:r>
      <w:proofErr w:type="spellEnd"/>
      <w:r>
        <w:t xml:space="preserve"> kopi.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minuman-minuman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idam-idamkan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>.</w:t>
      </w:r>
      <w:proofErr w:type="gramEnd"/>
    </w:p>
    <w:p w:rsidR="007D41C1" w:rsidRDefault="007D41C1" w:rsidP="007D41C1">
      <w:pPr>
        <w:pStyle w:val="NormalWeb"/>
        <w:rPr>
          <w:ins w:id="1" w:author="Unknown"/>
        </w:rPr>
      </w:pPr>
      <w:ins w:id="2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4.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Naik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tangga</w:t>
        </w:r>
        <w:proofErr w:type="spellEnd"/>
        <w:r>
          <w:br/>
        </w:r>
        <w:proofErr w:type="spellStart"/>
        <w:r>
          <w:t>Tempat-tempat</w:t>
        </w:r>
        <w:proofErr w:type="spellEnd"/>
        <w:r>
          <w:t xml:space="preserve"> </w:t>
        </w:r>
        <w:proofErr w:type="spellStart"/>
        <w:r>
          <w:t>umum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mal</w:t>
        </w:r>
        <w:proofErr w:type="spellEnd"/>
        <w:r>
          <w:t xml:space="preserve">, </w:t>
        </w:r>
        <w:proofErr w:type="spellStart"/>
        <w:r>
          <w:t>bandara</w:t>
        </w:r>
        <w:proofErr w:type="spellEnd"/>
        <w:r>
          <w:t xml:space="preserve">,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gedung</w:t>
        </w:r>
        <w:proofErr w:type="spellEnd"/>
        <w:r>
          <w:t xml:space="preserve"> </w:t>
        </w:r>
        <w:proofErr w:type="spellStart"/>
        <w:r>
          <w:t>perkantoran</w:t>
        </w:r>
        <w:proofErr w:type="spellEnd"/>
        <w:r>
          <w:t xml:space="preserve"> </w:t>
        </w:r>
        <w:proofErr w:type="spellStart"/>
        <w:r>
          <w:t>hampir</w:t>
        </w:r>
        <w:proofErr w:type="spellEnd"/>
        <w:r>
          <w:t xml:space="preserve"> </w:t>
        </w:r>
        <w:proofErr w:type="spellStart"/>
        <w:r>
          <w:t>selalu</w:t>
        </w:r>
        <w:proofErr w:type="spellEnd"/>
        <w:r>
          <w:t xml:space="preserve"> </w:t>
        </w:r>
        <w:proofErr w:type="spellStart"/>
        <w:r>
          <w:t>tersedia</w:t>
        </w:r>
        <w:proofErr w:type="spellEnd"/>
        <w:r>
          <w:t xml:space="preserve"> </w:t>
        </w:r>
        <w:proofErr w:type="spellStart"/>
        <w:proofErr w:type="gramStart"/>
        <w:r>
          <w:t>eskalator</w:t>
        </w:r>
        <w:proofErr w:type="spellEnd"/>
        <w:proofErr w:type="gramEnd"/>
        <w:r>
          <w:t xml:space="preserve"> </w:t>
        </w:r>
        <w:proofErr w:type="spellStart"/>
        <w:r>
          <w:t>atau</w:t>
        </w:r>
        <w:proofErr w:type="spellEnd"/>
        <w:r>
          <w:t xml:space="preserve"> lift. </w:t>
        </w:r>
        <w:proofErr w:type="spellStart"/>
        <w:r>
          <w:t>Daripada</w:t>
        </w:r>
        <w:proofErr w:type="spellEnd"/>
        <w:r>
          <w:t xml:space="preserve"> </w:t>
        </w:r>
        <w:proofErr w:type="spellStart"/>
        <w:r>
          <w:t>menggunakan</w:t>
        </w:r>
        <w:proofErr w:type="spellEnd"/>
        <w:r>
          <w:t xml:space="preserve"> </w:t>
        </w:r>
        <w:proofErr w:type="spellStart"/>
        <w:r>
          <w:t>eskalator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lift,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membiasakan</w:t>
        </w:r>
        <w:proofErr w:type="spellEnd"/>
        <w:r>
          <w:t xml:space="preserve"> </w:t>
        </w:r>
        <w:proofErr w:type="spellStart"/>
        <w:r>
          <w:t>diri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selalu</w:t>
        </w:r>
        <w:proofErr w:type="spellEnd"/>
        <w:r>
          <w:t xml:space="preserve"> </w:t>
        </w:r>
        <w:proofErr w:type="spellStart"/>
        <w:r>
          <w:t>menggunakan</w:t>
        </w:r>
        <w:proofErr w:type="spellEnd"/>
        <w:r>
          <w:t xml:space="preserve"> </w:t>
        </w:r>
        <w:proofErr w:type="spellStart"/>
        <w:r>
          <w:t>tangga</w:t>
        </w:r>
        <w:proofErr w:type="spellEnd"/>
        <w:r>
          <w:t xml:space="preserve"> </w:t>
        </w:r>
        <w:proofErr w:type="spellStart"/>
        <w:r>
          <w:t>bila</w:t>
        </w:r>
        <w:proofErr w:type="spellEnd"/>
        <w:r>
          <w:t xml:space="preserve"> </w:t>
        </w:r>
        <w:proofErr w:type="spellStart"/>
        <w:r>
          <w:t>sedang</w:t>
        </w:r>
        <w:proofErr w:type="spellEnd"/>
        <w:r>
          <w:t xml:space="preserve"> di </w:t>
        </w:r>
        <w:proofErr w:type="spellStart"/>
        <w:r>
          <w:t>tempat-tempat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>.</w:t>
        </w:r>
      </w:ins>
    </w:p>
    <w:p w:rsidR="007D41C1" w:rsidRDefault="007D41C1" w:rsidP="007D41C1">
      <w:pPr>
        <w:pStyle w:val="NormalWeb"/>
        <w:rPr>
          <w:ins w:id="3" w:author="Unknown"/>
        </w:rPr>
      </w:pPr>
      <w:ins w:id="4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5.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Keluar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rumah</w:t>
        </w:r>
        <w:proofErr w:type="spellEnd"/>
        <w:r>
          <w:br/>
        </w:r>
        <w:proofErr w:type="spellStart"/>
        <w:r>
          <w:t>Keluar</w:t>
        </w:r>
        <w:proofErr w:type="spellEnd"/>
        <w:r>
          <w:t xml:space="preserve"> </w:t>
        </w:r>
        <w:proofErr w:type="spellStart"/>
        <w:r>
          <w:t>rumah</w:t>
        </w:r>
        <w:proofErr w:type="spellEnd"/>
        <w:r>
          <w:t xml:space="preserve"> </w:t>
        </w:r>
        <w:proofErr w:type="spellStart"/>
        <w:r>
          <w:t>bukan</w:t>
        </w:r>
        <w:proofErr w:type="spellEnd"/>
        <w:r>
          <w:t xml:space="preserve"> </w:t>
        </w:r>
        <w:proofErr w:type="spellStart"/>
        <w:r>
          <w:t>berarti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harus</w:t>
        </w:r>
        <w:proofErr w:type="spellEnd"/>
        <w:r>
          <w:t xml:space="preserve"> </w:t>
        </w:r>
        <w:proofErr w:type="spellStart"/>
        <w:r>
          <w:t>melakukan</w:t>
        </w:r>
        <w:proofErr w:type="spellEnd"/>
        <w:r>
          <w:t xml:space="preserve"> </w:t>
        </w:r>
        <w:proofErr w:type="spellStart"/>
        <w:r>
          <w:t>olahraga</w:t>
        </w:r>
        <w:proofErr w:type="spellEnd"/>
        <w:r>
          <w:t xml:space="preserve"> yang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lari</w:t>
        </w:r>
        <w:proofErr w:type="spellEnd"/>
        <w:r>
          <w:t xml:space="preserve">, </w:t>
        </w:r>
        <w:proofErr w:type="spellStart"/>
        <w:r>
          <w:t>berenang</w:t>
        </w:r>
        <w:proofErr w:type="spellEnd"/>
        <w:r>
          <w:t xml:space="preserve">,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fitnes</w:t>
        </w:r>
        <w:proofErr w:type="spellEnd"/>
        <w:r>
          <w:t xml:space="preserve"> </w:t>
        </w:r>
        <w:proofErr w:type="spellStart"/>
        <w:r>
          <w:t>sekalipun</w:t>
        </w:r>
        <w:proofErr w:type="spellEnd"/>
        <w:r>
          <w:t xml:space="preserve">. </w:t>
        </w:r>
        <w:proofErr w:type="spellStart"/>
        <w:r>
          <w:t>Cukup</w:t>
        </w:r>
        <w:proofErr w:type="spellEnd"/>
        <w:r>
          <w:t xml:space="preserve"> </w:t>
        </w:r>
        <w:proofErr w:type="spellStart"/>
        <w:r>
          <w:t>berjalan-jalan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bersepeda</w:t>
        </w:r>
        <w:proofErr w:type="spellEnd"/>
        <w:r>
          <w:t xml:space="preserve"> di </w:t>
        </w:r>
        <w:proofErr w:type="spellStart"/>
        <w:r>
          <w:t>komplek</w:t>
        </w:r>
        <w:proofErr w:type="spellEnd"/>
        <w:r>
          <w:t xml:space="preserve"> </w:t>
        </w:r>
        <w:proofErr w:type="spellStart"/>
        <w:r>
          <w:t>perumahan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rutin</w:t>
        </w:r>
        <w:proofErr w:type="spellEnd"/>
        <w:r>
          <w:t xml:space="preserve">, </w:t>
        </w:r>
        <w:proofErr w:type="spellStart"/>
        <w:r>
          <w:t>kalori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terbakar</w:t>
        </w:r>
        <w:proofErr w:type="spellEnd"/>
        <w:r>
          <w:t>.</w:t>
        </w:r>
      </w:ins>
    </w:p>
    <w:p w:rsidR="007D41C1" w:rsidRDefault="007D41C1" w:rsidP="007D41C1">
      <w:pPr>
        <w:pStyle w:val="NormalWeb"/>
        <w:rPr>
          <w:ins w:id="5" w:author="Unknown"/>
        </w:rPr>
      </w:pPr>
      <w:ins w:id="6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6.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Berhenti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makan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saat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kenyang</w:t>
        </w:r>
        <w:proofErr w:type="spellEnd"/>
        <w:r>
          <w:br/>
        </w:r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 xml:space="preserve">? </w:t>
        </w:r>
        <w:proofErr w:type="spellStart"/>
        <w:proofErr w:type="gramStart"/>
        <w:r>
          <w:t>Anda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perlu</w:t>
        </w:r>
        <w:proofErr w:type="spellEnd"/>
        <w:r>
          <w:t xml:space="preserve"> </w:t>
        </w:r>
        <w:proofErr w:type="spellStart"/>
        <w:r>
          <w:t>memaksakan</w:t>
        </w:r>
        <w:proofErr w:type="spellEnd"/>
        <w:r>
          <w:t xml:space="preserve"> </w:t>
        </w:r>
        <w:proofErr w:type="spellStart"/>
        <w:r>
          <w:t>diri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menghabiskan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di </w:t>
        </w:r>
        <w:proofErr w:type="spellStart"/>
        <w:r>
          <w:t>piring</w:t>
        </w:r>
        <w:proofErr w:type="spellEnd"/>
        <w:r>
          <w:t xml:space="preserve"> </w:t>
        </w:r>
        <w:proofErr w:type="spellStart"/>
        <w:r>
          <w:lastRenderedPageBreak/>
          <w:t>karena</w:t>
        </w:r>
        <w:proofErr w:type="spellEnd"/>
        <w:r>
          <w:t xml:space="preserve"> </w:t>
        </w:r>
        <w:proofErr w:type="spellStart"/>
        <w:r>
          <w:t>adanya</w:t>
        </w:r>
        <w:proofErr w:type="spellEnd"/>
        <w:r>
          <w:t xml:space="preserve"> </w:t>
        </w:r>
        <w:proofErr w:type="spellStart"/>
        <w:r>
          <w:t>perasaan</w:t>
        </w:r>
        <w:proofErr w:type="spellEnd"/>
        <w:r>
          <w:t xml:space="preserve"> </w:t>
        </w:r>
        <w:proofErr w:type="spellStart"/>
        <w:r>
          <w:t>bersalah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Sebaiknya</w:t>
        </w:r>
        <w:proofErr w:type="spellEnd"/>
        <w:r>
          <w:t xml:space="preserve"> </w:t>
        </w:r>
        <w:proofErr w:type="spellStart"/>
        <w:r>
          <w:t>simpan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berikutnya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sesama</w:t>
        </w:r>
        <w:proofErr w:type="spellEnd"/>
        <w:r>
          <w:t xml:space="preserve"> </w:t>
        </w:r>
        <w:proofErr w:type="spellStart"/>
        <w:r>
          <w:t>anggota</w:t>
        </w:r>
        <w:proofErr w:type="spellEnd"/>
        <w:r>
          <w:t xml:space="preserve"> </w:t>
        </w:r>
        <w:proofErr w:type="spellStart"/>
        <w:r>
          <w:t>keluarga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>.</w:t>
        </w:r>
        <w:proofErr w:type="gramEnd"/>
      </w:ins>
    </w:p>
    <w:p w:rsidR="007D41C1" w:rsidRDefault="007D41C1" w:rsidP="007D41C1">
      <w:pPr>
        <w:pStyle w:val="NormalWeb"/>
        <w:rPr>
          <w:ins w:id="7" w:author="Unknown"/>
        </w:rPr>
      </w:pPr>
      <w:ins w:id="8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7.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Makan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dalam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porsi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kecil</w:t>
        </w:r>
        <w:proofErr w:type="spellEnd"/>
        <w:r>
          <w:br/>
        </w:r>
        <w:proofErr w:type="spellStart"/>
        <w:r>
          <w:t>Daripada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3 kali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jumlah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setiap</w:t>
        </w:r>
        <w:proofErr w:type="spellEnd"/>
        <w:r>
          <w:t xml:space="preserve"> </w:t>
        </w:r>
        <w:proofErr w:type="spellStart"/>
        <w:r>
          <w:t>harinya</w:t>
        </w:r>
        <w:proofErr w:type="spellEnd"/>
        <w:r>
          <w:t xml:space="preserve">,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jika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lima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enam</w:t>
        </w:r>
        <w:proofErr w:type="spellEnd"/>
        <w:r>
          <w:t xml:space="preserve"> kali per </w:t>
        </w:r>
        <w:proofErr w:type="spellStart"/>
        <w:r>
          <w:t>hari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porsi</w:t>
        </w:r>
        <w:proofErr w:type="spellEnd"/>
        <w:r>
          <w:t xml:space="preserve"> yang </w:t>
        </w:r>
        <w:proofErr w:type="spellStart"/>
        <w:r>
          <w:t>kecil</w:t>
        </w:r>
        <w:proofErr w:type="spellEnd"/>
        <w:r>
          <w:t xml:space="preserve">.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merupakan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  <w:proofErr w:type="spellStart"/>
        <w:proofErr w:type="gramStart"/>
        <w:r>
          <w:t>cara</w:t>
        </w:r>
        <w:proofErr w:type="spellEnd"/>
        <w:proofErr w:type="gramEnd"/>
        <w:r>
          <w:t xml:space="preserve"> yang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. </w:t>
        </w:r>
        <w:proofErr w:type="spellStart"/>
        <w:proofErr w:type="gramStart"/>
        <w:r>
          <w:t>Selain</w:t>
        </w:r>
        <w:proofErr w:type="spellEnd"/>
        <w:r>
          <w:t xml:space="preserve"> </w:t>
        </w:r>
        <w:proofErr w:type="spellStart"/>
        <w:r>
          <w:t>itu</w:t>
        </w:r>
        <w:proofErr w:type="spellEnd"/>
        <w:r>
          <w:t xml:space="preserve">, </w:t>
        </w:r>
        <w:proofErr w:type="spellStart"/>
        <w:r>
          <w:t>ganti</w:t>
        </w:r>
        <w:proofErr w:type="spellEnd"/>
        <w:r>
          <w:t xml:space="preserve"> </w:t>
        </w:r>
        <w:proofErr w:type="spellStart"/>
        <w:r>
          <w:t>piring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ukuran</w:t>
        </w:r>
        <w:proofErr w:type="spellEnd"/>
        <w:r>
          <w:t xml:space="preserve"> yang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kecil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piring</w:t>
        </w:r>
        <w:proofErr w:type="spellEnd"/>
        <w:r>
          <w:t xml:space="preserve"> </w:t>
        </w:r>
        <w:proofErr w:type="spellStart"/>
        <w:r>
          <w:t>kecil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porsi</w:t>
        </w:r>
        <w:proofErr w:type="spellEnd"/>
        <w:r>
          <w:t xml:space="preserve"> yang </w:t>
        </w:r>
        <w:proofErr w:type="spellStart"/>
        <w:r>
          <w:t>besar</w:t>
        </w:r>
        <w:proofErr w:type="spellEnd"/>
        <w:r>
          <w:t>.</w:t>
        </w:r>
      </w:ins>
    </w:p>
    <w:p w:rsidR="007D41C1" w:rsidRDefault="007D41C1" w:rsidP="007D41C1">
      <w:pPr>
        <w:pStyle w:val="NormalWeb"/>
        <w:rPr>
          <w:ins w:id="9" w:author="Unknown"/>
        </w:rPr>
      </w:pPr>
      <w:ins w:id="10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8.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Hindari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menonton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televisi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terlalu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lama</w:t>
        </w:r>
        <w:r>
          <w:br/>
        </w:r>
        <w:proofErr w:type="spellStart"/>
        <w:r>
          <w:t>Berbagai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menunjukkan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menghabiskan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di </w:t>
        </w:r>
        <w:proofErr w:type="spellStart"/>
        <w:proofErr w:type="gramStart"/>
        <w:r>
          <w:t>depan</w:t>
        </w:r>
        <w:proofErr w:type="spellEnd"/>
        <w:proofErr w:type="gramEnd"/>
        <w:r>
          <w:t xml:space="preserve"> </w:t>
        </w:r>
        <w:proofErr w:type="spellStart"/>
        <w:r>
          <w:t>televisi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hubungan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obesitas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bertambahnya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. </w:t>
        </w:r>
        <w:r>
          <w:fldChar w:fldCharType="begin"/>
        </w:r>
        <w:r>
          <w:instrText xml:space="preserve"> HYPERLINK "http://artikelkesehatan99.com/terlalu-banyak-menonton-televisi-berisiko-memperpendek-umur/" \t "_blank" </w:instrText>
        </w:r>
        <w:r>
          <w:fldChar w:fldCharType="separate"/>
        </w:r>
        <w:proofErr w:type="spellStart"/>
        <w:proofErr w:type="gramStart"/>
        <w:r>
          <w:rPr>
            <w:rStyle w:val="Strong"/>
            <w:color w:val="0000FF"/>
            <w:u w:val="single"/>
          </w:rPr>
          <w:t>Menonton</w:t>
        </w:r>
        <w:proofErr w:type="spellEnd"/>
        <w:r>
          <w:rPr>
            <w:rStyle w:val="Strong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color w:val="0000FF"/>
            <w:u w:val="single"/>
          </w:rPr>
          <w:t>televisi</w:t>
        </w:r>
        <w:proofErr w:type="spellEnd"/>
        <w:r>
          <w:rPr>
            <w:rStyle w:val="Strong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color w:val="0000FF"/>
            <w:u w:val="single"/>
          </w:rPr>
          <w:t>terlalu</w:t>
        </w:r>
        <w:proofErr w:type="spellEnd"/>
        <w:r>
          <w:rPr>
            <w:rStyle w:val="Strong"/>
            <w:color w:val="0000FF"/>
            <w:u w:val="single"/>
          </w:rPr>
          <w:t xml:space="preserve"> lama</w:t>
        </w:r>
        <w:r>
          <w:fldChar w:fldCharType="end"/>
        </w:r>
        <w:r>
          <w:t xml:space="preserve"> </w:t>
        </w:r>
        <w:proofErr w:type="spellStart"/>
        <w:r>
          <w:t>mendorong</w:t>
        </w:r>
        <w:proofErr w:type="spellEnd"/>
        <w:r>
          <w:t xml:space="preserve"> orang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orang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melakukan</w:t>
        </w:r>
        <w:proofErr w:type="spellEnd"/>
        <w:r>
          <w:t xml:space="preserve"> </w:t>
        </w:r>
        <w:proofErr w:type="spellStart"/>
        <w:r>
          <w:t>aktivitas</w:t>
        </w:r>
        <w:proofErr w:type="spellEnd"/>
        <w:r>
          <w:t xml:space="preserve"> </w:t>
        </w:r>
        <w:proofErr w:type="spellStart"/>
        <w:r>
          <w:t>fisik</w:t>
        </w:r>
        <w:proofErr w:type="spellEnd"/>
        <w:r>
          <w:t>.</w:t>
        </w:r>
        <w:proofErr w:type="gramEnd"/>
      </w:ins>
    </w:p>
    <w:p w:rsidR="007D41C1" w:rsidRDefault="007D41C1" w:rsidP="007D41C1">
      <w:pPr>
        <w:pStyle w:val="NormalWeb"/>
        <w:rPr>
          <w:ins w:id="11" w:author="Unknown"/>
        </w:rPr>
      </w:pPr>
      <w:ins w:id="12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9.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Hindari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stres</w:t>
        </w:r>
        <w:proofErr w:type="spellEnd"/>
        <w:r>
          <w:br/>
        </w:r>
        <w:proofErr w:type="spellStart"/>
        <w:r>
          <w:t>Hindari</w:t>
        </w:r>
        <w:proofErr w:type="spellEnd"/>
        <w:r>
          <w:t xml:space="preserve"> </w:t>
        </w:r>
        <w:proofErr w:type="spellStart"/>
        <w:r>
          <w:t>stres</w:t>
        </w:r>
        <w:proofErr w:type="spellEnd"/>
        <w:r>
          <w:t xml:space="preserve"> </w:t>
        </w:r>
        <w:proofErr w:type="spellStart"/>
        <w:r>
          <w:t>sebisa</w:t>
        </w:r>
        <w:proofErr w:type="spellEnd"/>
        <w:r>
          <w:t xml:space="preserve"> </w:t>
        </w:r>
        <w:proofErr w:type="spellStart"/>
        <w:r>
          <w:t>mungkin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segera</w:t>
        </w:r>
        <w:proofErr w:type="spellEnd"/>
        <w:r>
          <w:t xml:space="preserve"> </w:t>
        </w:r>
        <w:proofErr w:type="spellStart"/>
        <w:r>
          <w:t>atasi</w:t>
        </w:r>
        <w:proofErr w:type="spellEnd"/>
        <w:r>
          <w:t xml:space="preserve"> </w:t>
        </w:r>
        <w:proofErr w:type="spellStart"/>
        <w:r>
          <w:t>jika</w:t>
        </w:r>
        <w:proofErr w:type="spellEnd"/>
        <w:r>
          <w:t xml:space="preserve"> </w:t>
        </w:r>
        <w:proofErr w:type="spellStart"/>
        <w:r>
          <w:t>stres</w:t>
        </w:r>
        <w:proofErr w:type="spellEnd"/>
        <w:r>
          <w:t xml:space="preserve"> </w:t>
        </w:r>
        <w:proofErr w:type="spellStart"/>
        <w:r>
          <w:t>datang</w:t>
        </w:r>
        <w:proofErr w:type="spellEnd"/>
        <w:r>
          <w:t xml:space="preserve">. 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dikarenakan</w:t>
        </w:r>
        <w:proofErr w:type="spellEnd"/>
        <w:r>
          <w:t xml:space="preserve"> </w:t>
        </w:r>
        <w:proofErr w:type="spellStart"/>
        <w:r>
          <w:t>stres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mengacaukan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hormon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nafsu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yang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akhirnya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anak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berlebihan</w:t>
        </w:r>
        <w:proofErr w:type="spellEnd"/>
        <w:r>
          <w:t xml:space="preserve">. </w:t>
        </w:r>
        <w:proofErr w:type="spellStart"/>
        <w:proofErr w:type="gramStart"/>
        <w:r>
          <w:t>Jika</w:t>
        </w:r>
        <w:proofErr w:type="spellEnd"/>
        <w:r>
          <w:t xml:space="preserve"> </w:t>
        </w:r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begitu</w:t>
        </w:r>
        <w:proofErr w:type="spellEnd"/>
        <w:r>
          <w:t xml:space="preserve">,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bukannya</w:t>
        </w:r>
        <w:proofErr w:type="spellEnd"/>
        <w:r>
          <w:t xml:space="preserve"> </w:t>
        </w:r>
        <w:proofErr w:type="spellStart"/>
        <w:r>
          <w:t>turun</w:t>
        </w:r>
        <w:proofErr w:type="spellEnd"/>
        <w:r>
          <w:t xml:space="preserve">, </w:t>
        </w:r>
        <w:proofErr w:type="spellStart"/>
        <w:r>
          <w:t>malah</w:t>
        </w:r>
        <w:proofErr w:type="spellEnd"/>
        <w:r>
          <w:t xml:space="preserve"> </w:t>
        </w:r>
        <w:proofErr w:type="spellStart"/>
        <w:r>
          <w:t>semakin</w:t>
        </w:r>
        <w:proofErr w:type="spellEnd"/>
        <w:r>
          <w:t xml:space="preserve"> </w:t>
        </w:r>
        <w:proofErr w:type="spellStart"/>
        <w:r>
          <w:t>bertambah</w:t>
        </w:r>
        <w:proofErr w:type="spellEnd"/>
        <w:r>
          <w:t>.</w:t>
        </w:r>
        <w:proofErr w:type="gramEnd"/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266303"/>
    <w:rsid w:val="007D41C1"/>
    <w:rsid w:val="00BC07E2"/>
    <w:rsid w:val="00BE62F5"/>
    <w:rsid w:val="00C236E8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ikelkesehatan99.com/bahaya-minuman-berenergi-bagi-anak-anak-dan-remaj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ikelkesehatan99.com/6-akibat-jika-kurang-minum-air-putih/" TargetMode="External"/><Relationship Id="rId5" Type="http://schemas.openxmlformats.org/officeDocument/2006/relationships/hyperlink" Target="http://artikelkesehatan99.com/9-tips-menurunkan-berat-badan-tanpa-jalani-program-di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2016-05-31T12:07:00Z</dcterms:created>
  <dcterms:modified xsi:type="dcterms:W3CDTF">2016-05-31T12:07:00Z</dcterms:modified>
</cp:coreProperties>
</file>